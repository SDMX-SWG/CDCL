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B599" w14:textId="77777777" w:rsidR="007E7345" w:rsidRDefault="007E7345" w:rsidP="0093799E">
      <w:pPr>
        <w:spacing w:after="200"/>
        <w:jc w:val="center"/>
        <w:rPr>
          <w:rFonts w:ascii="Arial" w:hAnsi="Arial" w:cs="Arial"/>
          <w:b/>
          <w:sz w:val="20"/>
          <w:szCs w:val="20"/>
        </w:rPr>
      </w:pPr>
      <w:bookmarkStart w:id="0" w:name="_Toc214886731"/>
      <w:bookmarkStart w:id="1" w:name="_Toc216764137"/>
      <w:r>
        <w:rPr>
          <w:noProof/>
        </w:rPr>
        <w:drawing>
          <wp:inline distT="0" distB="0" distL="0" distR="0" wp14:anchorId="1C0EED31" wp14:editId="03AE3716">
            <wp:extent cx="211518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rFonts w:ascii="Arial" w:hAnsi="Arial" w:cs="Arial"/>
          <w:b/>
        </w:rPr>
        <w:t>Statistical Working Group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  <w:sz w:val="20"/>
          <w:szCs w:val="20"/>
        </w:rPr>
        <w:t>Statistical Guidelines</w:t>
      </w:r>
    </w:p>
    <w:p w14:paraId="392770E5" w14:textId="77777777" w:rsidR="007E7345" w:rsidRDefault="007E7345" w:rsidP="00756D0F">
      <w:pPr>
        <w:tabs>
          <w:tab w:val="decimal" w:leader="underscore" w:pos="9072"/>
        </w:tabs>
        <w:spacing w:before="960" w:after="200"/>
        <w:rPr>
          <w:rFonts w:ascii="Calibri" w:hAnsi="Calibri"/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3922D184" w14:textId="7584EB44" w:rsidR="007E7345" w:rsidRPr="00A91208" w:rsidRDefault="007E7345" w:rsidP="00756D0F">
      <w:pPr>
        <w:spacing w:before="360" w:after="200"/>
        <w:jc w:val="center"/>
        <w:rPr>
          <w:rFonts w:ascii="Arial" w:hAnsi="Arial" w:cs="Arial"/>
          <w:b/>
          <w:sz w:val="28"/>
          <w:szCs w:val="28"/>
        </w:rPr>
      </w:pPr>
      <w:r w:rsidRPr="00A91208">
        <w:rPr>
          <w:rFonts w:ascii="Arial" w:hAnsi="Arial" w:cs="Arial"/>
          <w:b/>
          <w:sz w:val="28"/>
          <w:szCs w:val="28"/>
        </w:rPr>
        <w:t>CL_</w:t>
      </w:r>
      <w:r w:rsidR="00BD1F99" w:rsidRPr="00A91208">
        <w:rPr>
          <w:rFonts w:ascii="Arial" w:hAnsi="Arial" w:cs="Arial"/>
          <w:b/>
          <w:sz w:val="28"/>
          <w:szCs w:val="28"/>
        </w:rPr>
        <w:t>TRANSPORT_MODE</w:t>
      </w:r>
      <w:r w:rsidRPr="00A91208">
        <w:rPr>
          <w:rFonts w:ascii="Arial" w:hAnsi="Arial" w:cs="Arial"/>
          <w:b/>
          <w:sz w:val="28"/>
          <w:szCs w:val="28"/>
        </w:rPr>
        <w:br/>
        <w:t xml:space="preserve">Code list for </w:t>
      </w:r>
      <w:r w:rsidR="00BD1F99" w:rsidRPr="00A91208">
        <w:rPr>
          <w:rFonts w:ascii="Arial" w:hAnsi="Arial" w:cs="Arial"/>
          <w:b/>
          <w:sz w:val="28"/>
          <w:szCs w:val="28"/>
        </w:rPr>
        <w:t>Mode of Transport</w:t>
      </w:r>
    </w:p>
    <w:p w14:paraId="07CC8402" w14:textId="5FF1B0ED" w:rsidR="007E7345" w:rsidRPr="00A91208" w:rsidRDefault="007E7345" w:rsidP="007E7345">
      <w:pPr>
        <w:jc w:val="center"/>
        <w:rPr>
          <w:rFonts w:ascii="Arial" w:hAnsi="Arial" w:cs="Arial"/>
          <w:b/>
          <w:sz w:val="28"/>
          <w:szCs w:val="28"/>
        </w:rPr>
      </w:pPr>
      <w:r w:rsidRPr="00A91208">
        <w:rPr>
          <w:rFonts w:ascii="Arial" w:hAnsi="Arial" w:cs="Arial"/>
          <w:b/>
          <w:sz w:val="28"/>
          <w:szCs w:val="28"/>
        </w:rPr>
        <w:t>Version 1</w:t>
      </w:r>
      <w:r w:rsidR="00BD1F99" w:rsidRPr="00A91208">
        <w:rPr>
          <w:rFonts w:ascii="Arial" w:hAnsi="Arial" w:cs="Arial"/>
          <w:b/>
          <w:sz w:val="28"/>
          <w:szCs w:val="28"/>
        </w:rPr>
        <w:t>.0</w:t>
      </w:r>
      <w:r w:rsidRPr="00A91208">
        <w:rPr>
          <w:rFonts w:ascii="Arial" w:hAnsi="Arial" w:cs="Arial"/>
          <w:b/>
          <w:sz w:val="28"/>
          <w:szCs w:val="28"/>
        </w:rPr>
        <w:t xml:space="preserve"> – </w:t>
      </w:r>
      <w:del w:id="2" w:author="DELCAMBRE Danny (ESTAT)" w:date="2020-05-19T08:49:00Z">
        <w:r w:rsidR="0015114D" w:rsidRPr="00A91208" w:rsidDel="001A6A92">
          <w:rPr>
            <w:rFonts w:ascii="Arial" w:hAnsi="Arial" w:cs="Arial"/>
            <w:b/>
            <w:sz w:val="28"/>
            <w:szCs w:val="28"/>
          </w:rPr>
          <w:delText>2</w:delText>
        </w:r>
        <w:r w:rsidR="0015114D" w:rsidDel="001A6A92">
          <w:rPr>
            <w:rFonts w:ascii="Arial" w:hAnsi="Arial" w:cs="Arial"/>
            <w:b/>
            <w:sz w:val="28"/>
            <w:szCs w:val="28"/>
          </w:rPr>
          <w:delText>5</w:delText>
        </w:r>
      </w:del>
      <w:ins w:id="3" w:author="DELCAMBRE Danny (ESTAT)" w:date="2020-05-19T08:49:00Z">
        <w:r w:rsidR="001A6A92">
          <w:rPr>
            <w:rFonts w:ascii="Arial" w:hAnsi="Arial" w:cs="Arial"/>
            <w:b/>
            <w:sz w:val="28"/>
            <w:szCs w:val="28"/>
          </w:rPr>
          <w:t>20</w:t>
        </w:r>
      </w:ins>
      <w:r w:rsidR="00BD1F99" w:rsidRPr="00A91208">
        <w:rPr>
          <w:rFonts w:ascii="Arial" w:hAnsi="Arial" w:cs="Arial"/>
          <w:b/>
          <w:sz w:val="28"/>
          <w:szCs w:val="28"/>
        </w:rPr>
        <w:t>/</w:t>
      </w:r>
      <w:del w:id="4" w:author="DELCAMBRE Danny (ESTAT)" w:date="2020-05-19T08:49:00Z">
        <w:r w:rsidR="00BD1F99" w:rsidRPr="00A91208" w:rsidDel="001A6A92">
          <w:rPr>
            <w:rFonts w:ascii="Arial" w:hAnsi="Arial" w:cs="Arial"/>
            <w:b/>
            <w:sz w:val="28"/>
            <w:szCs w:val="28"/>
          </w:rPr>
          <w:delText>3</w:delText>
        </w:r>
      </w:del>
      <w:ins w:id="5" w:author="DELCAMBRE Danny (ESTAT)" w:date="2020-05-19T08:49:00Z">
        <w:r w:rsidR="001A6A92">
          <w:rPr>
            <w:rFonts w:ascii="Arial" w:hAnsi="Arial" w:cs="Arial"/>
            <w:b/>
            <w:sz w:val="28"/>
            <w:szCs w:val="28"/>
          </w:rPr>
          <w:t>5</w:t>
        </w:r>
      </w:ins>
      <w:r w:rsidR="00BD1F99" w:rsidRPr="00A91208">
        <w:rPr>
          <w:rFonts w:ascii="Arial" w:hAnsi="Arial" w:cs="Arial"/>
          <w:b/>
          <w:sz w:val="28"/>
          <w:szCs w:val="28"/>
        </w:rPr>
        <w:t>/2020</w:t>
      </w:r>
    </w:p>
    <w:p w14:paraId="4BF0E60A" w14:textId="77777777" w:rsidR="007E7345" w:rsidRPr="00A91208" w:rsidRDefault="007E7345" w:rsidP="00756D0F">
      <w:pPr>
        <w:tabs>
          <w:tab w:val="decimal" w:leader="underscore" w:pos="9072"/>
        </w:tabs>
        <w:spacing w:after="960"/>
        <w:rPr>
          <w:rFonts w:ascii="Calibri" w:hAnsi="Calibri"/>
          <w:b/>
          <w:sz w:val="36"/>
          <w:szCs w:val="36"/>
        </w:rPr>
      </w:pPr>
      <w:r w:rsidRPr="00A91208">
        <w:rPr>
          <w:b/>
          <w:sz w:val="36"/>
          <w:szCs w:val="36"/>
        </w:rPr>
        <w:tab/>
      </w:r>
    </w:p>
    <w:bookmarkEnd w:id="0"/>
    <w:bookmarkEnd w:id="1"/>
    <w:p w14:paraId="271E805E" w14:textId="7E6ED1C0" w:rsidR="00F348A8" w:rsidRPr="00A91208" w:rsidRDefault="00F348A8" w:rsidP="00C11ABC">
      <w:pPr>
        <w:pStyle w:val="style1"/>
        <w:spacing w:before="360" w:beforeAutospacing="0" w:after="120" w:afterAutospacing="0"/>
        <w:jc w:val="both"/>
        <w:rPr>
          <w:rStyle w:val="Strong"/>
          <w:sz w:val="22"/>
        </w:rPr>
      </w:pPr>
      <w:r w:rsidRPr="00A91208">
        <w:rPr>
          <w:rStyle w:val="Strong"/>
          <w:sz w:val="22"/>
        </w:rPr>
        <w:t>Name</w:t>
      </w:r>
      <w:r w:rsidRPr="00A91208">
        <w:rPr>
          <w:sz w:val="22"/>
        </w:rPr>
        <w:t xml:space="preserve">: </w:t>
      </w:r>
      <w:r w:rsidR="00AD024F" w:rsidRPr="00A91208">
        <w:rPr>
          <w:sz w:val="22"/>
        </w:rPr>
        <w:t xml:space="preserve">Code </w:t>
      </w:r>
      <w:r w:rsidRPr="00A91208">
        <w:rPr>
          <w:sz w:val="22"/>
        </w:rPr>
        <w:t xml:space="preserve">list for </w:t>
      </w:r>
      <w:r w:rsidR="00AD024F" w:rsidRPr="00A91208">
        <w:rPr>
          <w:sz w:val="22"/>
        </w:rPr>
        <w:t>concept “</w:t>
      </w:r>
      <w:r w:rsidR="00BD1F99" w:rsidRPr="00A91208">
        <w:rPr>
          <w:sz w:val="22"/>
        </w:rPr>
        <w:t>Mode of Transport</w:t>
      </w:r>
      <w:r w:rsidR="00AD024F" w:rsidRPr="00A91208">
        <w:rPr>
          <w:sz w:val="22"/>
        </w:rPr>
        <w:t>”</w:t>
      </w:r>
      <w:r w:rsidRPr="00A91208">
        <w:rPr>
          <w:sz w:val="22"/>
        </w:rPr>
        <w:t xml:space="preserve"> (</w:t>
      </w:r>
      <w:r w:rsidR="00AD024F" w:rsidRPr="00A91208">
        <w:rPr>
          <w:sz w:val="22"/>
        </w:rPr>
        <w:t>ID “</w:t>
      </w:r>
      <w:r w:rsidR="00BD1F99" w:rsidRPr="00A91208">
        <w:rPr>
          <w:sz w:val="22"/>
        </w:rPr>
        <w:t>TRANSPORT_MODE</w:t>
      </w:r>
      <w:r w:rsidR="00AD024F" w:rsidRPr="00A91208">
        <w:rPr>
          <w:sz w:val="22"/>
        </w:rPr>
        <w:t>”</w:t>
      </w:r>
      <w:r w:rsidRPr="00A91208">
        <w:rPr>
          <w:sz w:val="22"/>
        </w:rPr>
        <w:t>)</w:t>
      </w:r>
      <w:r w:rsidR="00C11ABC" w:rsidRPr="00A91208">
        <w:rPr>
          <w:sz w:val="22"/>
        </w:rPr>
        <w:t>.</w:t>
      </w:r>
    </w:p>
    <w:p w14:paraId="582F6A4B" w14:textId="37638D5A" w:rsidR="00AD024F" w:rsidRPr="00A91208" w:rsidRDefault="00425718" w:rsidP="0093799E">
      <w:pPr>
        <w:pStyle w:val="style1"/>
        <w:spacing w:before="120" w:beforeAutospacing="0" w:after="120" w:afterAutospacing="0"/>
        <w:jc w:val="both"/>
        <w:rPr>
          <w:sz w:val="22"/>
        </w:rPr>
      </w:pPr>
      <w:r w:rsidRPr="00A91208">
        <w:rPr>
          <w:rStyle w:val="Strong"/>
          <w:sz w:val="22"/>
        </w:rPr>
        <w:t>Description</w:t>
      </w:r>
      <w:r w:rsidR="007F4B88" w:rsidRPr="00A91208">
        <w:rPr>
          <w:sz w:val="22"/>
        </w:rPr>
        <w:t xml:space="preserve">: </w:t>
      </w:r>
      <w:r w:rsidR="00AD024F" w:rsidRPr="00A91208">
        <w:rPr>
          <w:sz w:val="22"/>
        </w:rPr>
        <w:t xml:space="preserve">This code list provides coded information about </w:t>
      </w:r>
      <w:r w:rsidR="00830981" w:rsidRPr="00A91208">
        <w:rPr>
          <w:sz w:val="22"/>
        </w:rPr>
        <w:t>t</w:t>
      </w:r>
      <w:r w:rsidR="007F4B88" w:rsidRPr="00A91208">
        <w:rPr>
          <w:sz w:val="22"/>
        </w:rPr>
        <w:t xml:space="preserve">he </w:t>
      </w:r>
      <w:r w:rsidR="00BD1F99" w:rsidRPr="00A91208">
        <w:rPr>
          <w:sz w:val="22"/>
        </w:rPr>
        <w:t>mode of transport</w:t>
      </w:r>
      <w:r w:rsidR="007F4B88" w:rsidRPr="00A91208">
        <w:rPr>
          <w:sz w:val="22"/>
        </w:rPr>
        <w:t xml:space="preserve">. </w:t>
      </w:r>
    </w:p>
    <w:p w14:paraId="2E0D986A" w14:textId="6857F50F" w:rsidR="007F4B88" w:rsidRPr="0093799E" w:rsidRDefault="00AD024F" w:rsidP="00C11ABC">
      <w:pPr>
        <w:pStyle w:val="style1"/>
        <w:spacing w:before="120" w:beforeAutospacing="0" w:after="120" w:afterAutospacing="0"/>
        <w:jc w:val="both"/>
        <w:rPr>
          <w:sz w:val="22"/>
        </w:rPr>
      </w:pPr>
      <w:r w:rsidRPr="0093799E">
        <w:rPr>
          <w:b/>
          <w:sz w:val="22"/>
        </w:rPr>
        <w:t>Explanatory notes</w:t>
      </w:r>
      <w:r w:rsidRPr="0093799E">
        <w:rPr>
          <w:sz w:val="22"/>
        </w:rPr>
        <w:t xml:space="preserve">: </w:t>
      </w:r>
      <w:r w:rsidR="007F4B88" w:rsidRPr="0093799E">
        <w:rPr>
          <w:sz w:val="22"/>
        </w:rPr>
        <w:t xml:space="preserve">This concept is applied if data needs to be categorised by </w:t>
      </w:r>
      <w:r w:rsidR="00BD1F99">
        <w:rPr>
          <w:sz w:val="22"/>
        </w:rPr>
        <w:t>mode of transport</w:t>
      </w:r>
      <w:r w:rsidR="007F4B88" w:rsidRPr="0093799E">
        <w:rPr>
          <w:sz w:val="22"/>
        </w:rPr>
        <w:t>.</w:t>
      </w:r>
      <w:r w:rsidR="00BD1F99">
        <w:rPr>
          <w:sz w:val="22"/>
        </w:rPr>
        <w:t xml:space="preserve"> </w:t>
      </w:r>
    </w:p>
    <w:p w14:paraId="5A9CD3D4" w14:textId="77777777" w:rsidR="00AD024F" w:rsidRPr="0093799E" w:rsidRDefault="00AD024F" w:rsidP="00FC74F6">
      <w:pPr>
        <w:pStyle w:val="style1"/>
        <w:spacing w:before="120" w:beforeAutospacing="0" w:after="120" w:afterAutospacing="0"/>
        <w:jc w:val="both"/>
        <w:rPr>
          <w:sz w:val="22"/>
        </w:rPr>
      </w:pPr>
      <w:r w:rsidRPr="0093799E">
        <w:rPr>
          <w:b/>
          <w:sz w:val="22"/>
        </w:rPr>
        <w:t>Established international standard(s) used as input for the code list</w:t>
      </w:r>
      <w:r w:rsidRPr="0093799E">
        <w:rPr>
          <w:sz w:val="22"/>
        </w:rPr>
        <w:t>: None</w:t>
      </w:r>
      <w:r w:rsidR="005567EB" w:rsidRPr="0093799E">
        <w:rPr>
          <w:sz w:val="22"/>
        </w:rPr>
        <w:t xml:space="preserve"> (see under “Remarks” below for more information)</w:t>
      </w:r>
      <w:r w:rsidRPr="0093799E">
        <w:rPr>
          <w:sz w:val="22"/>
        </w:rPr>
        <w:t>.</w:t>
      </w:r>
    </w:p>
    <w:p w14:paraId="737D9734" w14:textId="2C312D6E" w:rsidR="002376F5" w:rsidRPr="0093799E" w:rsidRDefault="002376F5" w:rsidP="00C11ABC">
      <w:pPr>
        <w:pStyle w:val="style1"/>
        <w:spacing w:before="120" w:beforeAutospacing="0" w:after="240" w:afterAutospacing="0"/>
        <w:jc w:val="both"/>
        <w:rPr>
          <w:sz w:val="22"/>
        </w:rPr>
      </w:pP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6" w:author="DELCAMBRE Danny (ESTAT)" w:date="2020-05-19T09:27:00Z">
          <w:tblPr>
            <w:tblW w:w="983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650"/>
        <w:gridCol w:w="1847"/>
        <w:gridCol w:w="5488"/>
        <w:tblGridChange w:id="7">
          <w:tblGrid>
            <w:gridCol w:w="1650"/>
            <w:gridCol w:w="1847"/>
            <w:gridCol w:w="5488"/>
          </w:tblGrid>
        </w:tblGridChange>
      </w:tblGrid>
      <w:tr w:rsidR="000B495E" w:rsidRPr="0093799E" w14:paraId="1D4B45B0" w14:textId="77777777" w:rsidTr="007F3884">
        <w:trPr>
          <w:cantSplit/>
          <w:tblHeader/>
          <w:trPrChange w:id="8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  <w:tcPrChange w:id="9" w:author="DELCAMBRE Danny (ESTAT)" w:date="2020-05-19T09:27:00Z">
              <w:tcPr>
                <w:tcW w:w="165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41E9157" w14:textId="77777777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  <w:pPrChange w:id="10" w:author="DELCAMBRE Danny (ESTAT)" w:date="2020-05-19T09:27:00Z">
                <w:pPr>
                  <w:keepNext/>
                  <w:spacing w:before="60" w:after="60"/>
                  <w:jc w:val="center"/>
                </w:pPr>
              </w:pPrChange>
            </w:pPr>
            <w:r w:rsidRPr="0093799E">
              <w:rPr>
                <w:rFonts w:ascii="Arial" w:hAnsi="Arial" w:cs="Arial"/>
                <w:b/>
                <w:bCs/>
                <w:sz w:val="20"/>
              </w:rPr>
              <w:lastRenderedPageBreak/>
              <w:t>Recommended code values</w:t>
            </w:r>
          </w:p>
        </w:tc>
        <w:tc>
          <w:tcPr>
            <w:tcW w:w="18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  <w:tcPrChange w:id="11" w:author="DELCAMBRE Danny (ESTAT)" w:date="2020-05-19T09:27:00Z">
              <w:tcPr>
                <w:tcW w:w="1847" w:type="dxa"/>
                <w:tcBorders>
                  <w:top w:val="single" w:sz="12" w:space="0" w:color="auto"/>
                  <w:bottom w:val="single" w:sz="12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3BA7C5E" w14:textId="77777777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  <w:pPrChange w:id="12" w:author="DELCAMBRE Danny (ESTAT)" w:date="2020-05-19T09:27:00Z">
                <w:pPr>
                  <w:keepNext/>
                  <w:spacing w:before="60" w:after="60"/>
                  <w:jc w:val="center"/>
                </w:pPr>
              </w:pPrChange>
            </w:pPr>
            <w:r w:rsidRPr="0093799E">
              <w:rPr>
                <w:rFonts w:ascii="Arial" w:hAnsi="Arial" w:cs="Arial"/>
                <w:b/>
                <w:bCs/>
                <w:sz w:val="20"/>
              </w:rPr>
              <w:t>Recommended code descriptions</w:t>
            </w:r>
          </w:p>
        </w:tc>
        <w:tc>
          <w:tcPr>
            <w:tcW w:w="54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tcPrChange w:id="13" w:author="DELCAMBRE Danny (ESTAT)" w:date="2020-05-19T09:27:00Z">
              <w:tcPr>
                <w:tcW w:w="5488" w:type="dxa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7441D9BE" w14:textId="7429C08D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  <w:pPrChange w:id="14" w:author="DELCAMBRE Danny (ESTAT)" w:date="2020-05-19T09:27:00Z">
                <w:pPr>
                  <w:keepNext/>
                  <w:spacing w:before="180" w:after="60"/>
                  <w:jc w:val="center"/>
                </w:pPr>
              </w:pPrChange>
            </w:pPr>
            <w:r w:rsidRPr="0093799E">
              <w:rPr>
                <w:rFonts w:ascii="Arial" w:hAnsi="Arial" w:cs="Arial"/>
                <w:b/>
                <w:bCs/>
                <w:sz w:val="20"/>
              </w:rPr>
              <w:t>Annotations</w:t>
            </w:r>
          </w:p>
        </w:tc>
      </w:tr>
      <w:tr w:rsidR="000B495E" w:rsidRPr="0093799E" w:rsidDel="000B495E" w14:paraId="325134E1" w14:textId="2E30402B" w:rsidTr="007F3884">
        <w:trPr>
          <w:cantSplit/>
          <w:tblHeader/>
          <w:del w:id="15" w:author="DELCAMBRE Danny (ESTAT)" w:date="2020-05-19T09:26:00Z"/>
          <w:trPrChange w:id="16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  <w:tcPrChange w:id="17" w:author="DELCAMBRE Danny (ESTAT)" w:date="2020-05-19T09:27:00Z">
              <w:tcPr>
                <w:tcW w:w="1650" w:type="dxa"/>
                <w:tcBorders>
                  <w:top w:val="single" w:sz="12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3471E76" w14:textId="32AC3785" w:rsidR="000B495E" w:rsidDel="000B495E" w:rsidRDefault="000B495E" w:rsidP="007F3884">
            <w:pPr>
              <w:keepNext/>
              <w:spacing w:before="120" w:after="120"/>
              <w:jc w:val="center"/>
              <w:rPr>
                <w:del w:id="18" w:author="DELCAMBRE Danny (ESTAT)" w:date="2020-05-19T09:26:00Z"/>
                <w:rFonts w:ascii="Arial" w:hAnsi="Arial" w:cs="Arial"/>
                <w:sz w:val="20"/>
              </w:rPr>
              <w:pPrChange w:id="19" w:author="DELCAMBRE Danny (ESTAT)" w:date="2020-05-19T09:27:00Z">
                <w:pPr>
                  <w:keepNext/>
                  <w:spacing w:before="60" w:after="60"/>
                  <w:jc w:val="center"/>
                </w:pPr>
              </w:pPrChange>
            </w:pPr>
          </w:p>
        </w:tc>
        <w:tc>
          <w:tcPr>
            <w:tcW w:w="1847" w:type="dxa"/>
            <w:tcBorders>
              <w:top w:val="single" w:sz="12" w:space="0" w:color="auto"/>
            </w:tcBorders>
            <w:shd w:val="clear" w:color="auto" w:fill="auto"/>
            <w:vAlign w:val="center"/>
            <w:tcPrChange w:id="20" w:author="DELCAMBRE Danny (ESTAT)" w:date="2020-05-19T09:27:00Z">
              <w:tcPr>
                <w:tcW w:w="1847" w:type="dxa"/>
                <w:tcBorders>
                  <w:top w:val="single" w:sz="12" w:space="0" w:color="auto"/>
                </w:tcBorders>
                <w:shd w:val="clear" w:color="auto" w:fill="auto"/>
                <w:vAlign w:val="center"/>
              </w:tcPr>
            </w:tcPrChange>
          </w:tcPr>
          <w:p w14:paraId="1A687D65" w14:textId="13DABE70" w:rsidR="000B495E" w:rsidDel="000B495E" w:rsidRDefault="000B495E" w:rsidP="007F3884">
            <w:pPr>
              <w:keepNext/>
              <w:spacing w:before="120" w:after="120"/>
              <w:jc w:val="center"/>
              <w:rPr>
                <w:del w:id="21" w:author="DELCAMBRE Danny (ESTAT)" w:date="2020-05-19T09:26:00Z"/>
                <w:rFonts w:ascii="Arial" w:hAnsi="Arial" w:cs="Arial"/>
                <w:sz w:val="20"/>
              </w:rPr>
              <w:pPrChange w:id="22" w:author="DELCAMBRE Danny (ESTAT)" w:date="2020-05-19T09:27:00Z">
                <w:pPr>
                  <w:keepNext/>
                  <w:spacing w:before="60" w:after="60"/>
                </w:pPr>
              </w:pPrChange>
            </w:pPr>
          </w:p>
        </w:tc>
        <w:tc>
          <w:tcPr>
            <w:tcW w:w="5488" w:type="dxa"/>
            <w:tcBorders>
              <w:top w:val="single" w:sz="12" w:space="0" w:color="auto"/>
            </w:tcBorders>
            <w:shd w:val="clear" w:color="auto" w:fill="auto"/>
            <w:tcPrChange w:id="23" w:author="DELCAMBRE Danny (ESTAT)" w:date="2020-05-19T09:27:00Z">
              <w:tcPr>
                <w:tcW w:w="5488" w:type="dxa"/>
                <w:tcBorders>
                  <w:top w:val="single" w:sz="12" w:space="0" w:color="auto"/>
                </w:tcBorders>
                <w:shd w:val="clear" w:color="auto" w:fill="auto"/>
              </w:tcPr>
            </w:tcPrChange>
          </w:tcPr>
          <w:p w14:paraId="3B832C8F" w14:textId="49C88F5A" w:rsidR="000B495E" w:rsidDel="000B495E" w:rsidRDefault="000B495E" w:rsidP="007F3884">
            <w:pPr>
              <w:keepNext/>
              <w:spacing w:before="120" w:after="120"/>
              <w:jc w:val="center"/>
              <w:rPr>
                <w:del w:id="24" w:author="DELCAMBRE Danny (ESTAT)" w:date="2020-05-19T09:26:00Z"/>
                <w:rFonts w:ascii="Arial" w:hAnsi="Arial" w:cs="Arial"/>
                <w:sz w:val="20"/>
              </w:rPr>
              <w:pPrChange w:id="25" w:author="DELCAMBRE Danny (ESTAT)" w:date="2020-05-19T09:27:00Z">
                <w:pPr>
                  <w:keepNext/>
                  <w:spacing w:before="100" w:beforeAutospacing="1" w:after="100" w:afterAutospacing="1"/>
                  <w:jc w:val="both"/>
                </w:pPr>
              </w:pPrChange>
            </w:pPr>
          </w:p>
        </w:tc>
      </w:tr>
      <w:tr w:rsidR="000B495E" w:rsidRPr="0093799E" w14:paraId="3B34EA30" w14:textId="77777777" w:rsidTr="007F3884">
        <w:trPr>
          <w:cantSplit/>
          <w:tblHeader/>
          <w:trPrChange w:id="26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  <w:tcPrChange w:id="27" w:author="DELCAMBRE Danny (ESTAT)" w:date="2020-05-19T09:27:00Z">
              <w:tcPr>
                <w:tcW w:w="1650" w:type="dxa"/>
                <w:tcBorders>
                  <w:top w:val="single" w:sz="12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BBD278F" w14:textId="46F8957D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28" w:author="DELCAMBRE Danny (ESTAT)" w:date="2020-05-19T09:27:00Z">
                <w:pPr>
                  <w:keepNext/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_T</w:t>
            </w:r>
          </w:p>
        </w:tc>
        <w:tc>
          <w:tcPr>
            <w:tcW w:w="1847" w:type="dxa"/>
            <w:tcBorders>
              <w:top w:val="single" w:sz="12" w:space="0" w:color="auto"/>
            </w:tcBorders>
            <w:shd w:val="clear" w:color="auto" w:fill="auto"/>
            <w:vAlign w:val="center"/>
            <w:tcPrChange w:id="29" w:author="DELCAMBRE Danny (ESTAT)" w:date="2020-05-19T09:27:00Z">
              <w:tcPr>
                <w:tcW w:w="1847" w:type="dxa"/>
                <w:tcBorders>
                  <w:top w:val="single" w:sz="12" w:space="0" w:color="auto"/>
                </w:tcBorders>
                <w:shd w:val="clear" w:color="auto" w:fill="auto"/>
                <w:vAlign w:val="center"/>
              </w:tcPr>
            </w:tcPrChange>
          </w:tcPr>
          <w:p w14:paraId="52A382BF" w14:textId="56C77E92" w:rsidR="000B495E" w:rsidRPr="0093799E" w:rsidRDefault="000B495E" w:rsidP="00A73536">
            <w:pPr>
              <w:keepNext/>
              <w:spacing w:before="120" w:after="120"/>
              <w:rPr>
                <w:rFonts w:ascii="Arial" w:hAnsi="Arial" w:cs="Arial"/>
                <w:sz w:val="20"/>
              </w:rPr>
              <w:pPrChange w:id="30" w:author="DELCAMBRE Danny (ESTAT)" w:date="2020-05-19T09:19:00Z">
                <w:pPr>
                  <w:keepNext/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5488" w:type="dxa"/>
            <w:tcBorders>
              <w:top w:val="single" w:sz="12" w:space="0" w:color="auto"/>
            </w:tcBorders>
            <w:shd w:val="clear" w:color="auto" w:fill="auto"/>
            <w:tcPrChange w:id="31" w:author="DELCAMBRE Danny (ESTAT)" w:date="2020-05-19T09:27:00Z">
              <w:tcPr>
                <w:tcW w:w="5488" w:type="dxa"/>
                <w:tcBorders>
                  <w:top w:val="single" w:sz="12" w:space="0" w:color="auto"/>
                </w:tcBorders>
                <w:shd w:val="clear" w:color="auto" w:fill="auto"/>
              </w:tcPr>
            </w:tcPrChange>
          </w:tcPr>
          <w:p w14:paraId="65DBC582" w14:textId="449CBFF0" w:rsidR="000B495E" w:rsidRPr="0093799E" w:rsidRDefault="000B495E" w:rsidP="00A73536">
            <w:pPr>
              <w:keepNext/>
              <w:spacing w:before="120" w:after="120"/>
              <w:jc w:val="both"/>
              <w:rPr>
                <w:rFonts w:ascii="Arial" w:hAnsi="Arial" w:cs="Arial"/>
                <w:sz w:val="20"/>
                <w:lang w:val="en"/>
              </w:rPr>
              <w:pPrChange w:id="32" w:author="DELCAMBRE Danny (ESTAT)" w:date="2020-05-19T09:19:00Z">
                <w:pPr>
                  <w:keepNext/>
                  <w:spacing w:before="100" w:beforeAutospacing="1" w:after="100" w:afterAutospacing="1"/>
                  <w:jc w:val="both"/>
                </w:pPr>
              </w:pPrChange>
            </w:pPr>
            <w:del w:id="33" w:author="DELCAMBRE Danny (ESTAT)" w:date="2020-05-19T08:50:00Z">
              <w:r w:rsidDel="001A6A92">
                <w:rPr>
                  <w:rFonts w:ascii="Arial" w:hAnsi="Arial" w:cs="Arial"/>
                  <w:sz w:val="20"/>
                </w:rPr>
                <w:delText>LAND+AIR+SEA+_O</w:delText>
              </w:r>
            </w:del>
            <w:ins w:id="34" w:author="DELCAMBRE Danny (ESTAT)" w:date="2020-05-19T08:50:00Z">
              <w:r>
                <w:rPr>
                  <w:rFonts w:ascii="Arial" w:hAnsi="Arial" w:cs="Arial"/>
                  <w:sz w:val="20"/>
                </w:rPr>
                <w:t>All transport modes</w:t>
              </w:r>
            </w:ins>
          </w:p>
        </w:tc>
      </w:tr>
      <w:tr w:rsidR="000B495E" w:rsidRPr="0093799E" w14:paraId="262B50B5" w14:textId="77777777" w:rsidTr="007F3884">
        <w:trPr>
          <w:cantSplit/>
          <w:tblHeader/>
          <w:trPrChange w:id="35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36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4CAF2E3B" w14:textId="77777777" w:rsidR="000B495E" w:rsidRDefault="000B495E" w:rsidP="007F3884">
            <w:pPr>
              <w:keepNext/>
              <w:tabs>
                <w:tab w:val="left" w:pos="299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37" w:author="DELCAMBRE Danny (ESTAT)" w:date="2020-05-19T09:27:00Z">
                <w:pPr>
                  <w:keepNext/>
                  <w:tabs>
                    <w:tab w:val="left" w:pos="299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AIR</w:t>
            </w:r>
          </w:p>
        </w:tc>
        <w:tc>
          <w:tcPr>
            <w:tcW w:w="1847" w:type="dxa"/>
            <w:shd w:val="clear" w:color="auto" w:fill="auto"/>
            <w:vAlign w:val="center"/>
            <w:tcPrChange w:id="38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778D7954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39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Air transport</w:t>
            </w:r>
          </w:p>
        </w:tc>
        <w:tc>
          <w:tcPr>
            <w:tcW w:w="5488" w:type="dxa"/>
            <w:shd w:val="clear" w:color="auto" w:fill="auto"/>
            <w:tcPrChange w:id="40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49D008F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41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5B53D1F5" w14:textId="77777777" w:rsidTr="007F3884">
        <w:trPr>
          <w:cantSplit/>
          <w:tblHeader/>
          <w:trPrChange w:id="42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43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7104D7C9" w14:textId="1437888F" w:rsidR="000B495E" w:rsidRDefault="000B495E" w:rsidP="007F3884">
            <w:pPr>
              <w:keepNext/>
              <w:tabs>
                <w:tab w:val="left" w:pos="24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44" w:author="DELCAMBRE Danny (ESTAT)" w:date="2020-05-19T09:27:00Z">
                <w:pPr>
                  <w:keepNext/>
                  <w:tabs>
                    <w:tab w:val="left" w:pos="242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LAND</w:t>
            </w:r>
          </w:p>
        </w:tc>
        <w:tc>
          <w:tcPr>
            <w:tcW w:w="1847" w:type="dxa"/>
            <w:shd w:val="clear" w:color="auto" w:fill="auto"/>
            <w:vAlign w:val="center"/>
            <w:tcPrChange w:id="45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61D73127" w14:textId="37031901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4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1A6A92">
              <w:rPr>
                <w:rFonts w:ascii="Arial" w:hAnsi="Arial" w:cs="Arial"/>
                <w:sz w:val="20"/>
              </w:rPr>
              <w:t>Land transport</w:t>
            </w:r>
          </w:p>
        </w:tc>
        <w:tc>
          <w:tcPr>
            <w:tcW w:w="5488" w:type="dxa"/>
            <w:shd w:val="clear" w:color="auto" w:fill="auto"/>
            <w:tcPrChange w:id="47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7C120B98" w14:textId="1735D398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4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r w:rsidRPr="001A6A92">
              <w:rPr>
                <w:rFonts w:ascii="Arial" w:hAnsi="Arial" w:cs="Arial"/>
                <w:sz w:val="20"/>
              </w:rPr>
              <w:t>RAIL+ROAD</w:t>
            </w:r>
          </w:p>
        </w:tc>
      </w:tr>
      <w:tr w:rsidR="000B495E" w:rsidRPr="0093799E" w14:paraId="6BFB33E5" w14:textId="77777777" w:rsidTr="007F3884">
        <w:trPr>
          <w:cantSplit/>
          <w:tblHeader/>
          <w:trPrChange w:id="49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50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18047146" w14:textId="5B6BF1CB" w:rsidR="000B495E" w:rsidRDefault="000B495E" w:rsidP="007F3884">
            <w:pPr>
              <w:keepNext/>
              <w:tabs>
                <w:tab w:val="left" w:pos="24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51" w:author="DELCAMBRE Danny (ESTAT)" w:date="2020-05-19T09:27:00Z">
                <w:pPr>
                  <w:keepNext/>
                  <w:tabs>
                    <w:tab w:val="left" w:pos="242"/>
                  </w:tabs>
                  <w:spacing w:before="60" w:after="60"/>
                </w:pPr>
              </w:pPrChange>
            </w:pPr>
            <w:ins w:id="52" w:author="DELCAMBRE Danny (ESTAT)" w:date="2020-05-19T08:53:00Z">
              <w:r>
                <w:rPr>
                  <w:rFonts w:ascii="Arial" w:hAnsi="Arial" w:cs="Arial"/>
                  <w:sz w:val="20"/>
                </w:rPr>
                <w:t>IN</w:t>
              </w:r>
            </w:ins>
            <w:r>
              <w:rPr>
                <w:rFonts w:ascii="Arial" w:hAnsi="Arial" w:cs="Arial"/>
                <w:sz w:val="20"/>
              </w:rPr>
              <w:t>LAND</w:t>
            </w:r>
          </w:p>
        </w:tc>
        <w:tc>
          <w:tcPr>
            <w:tcW w:w="1847" w:type="dxa"/>
            <w:shd w:val="clear" w:color="auto" w:fill="auto"/>
            <w:vAlign w:val="center"/>
            <w:tcPrChange w:id="53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7D7A50B6" w14:textId="4B7F1AAA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54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AD61C6">
              <w:rPr>
                <w:rFonts w:ascii="Arial" w:hAnsi="Arial" w:cs="Arial"/>
                <w:sz w:val="20"/>
              </w:rPr>
              <w:t>Inland transport</w:t>
            </w:r>
          </w:p>
        </w:tc>
        <w:tc>
          <w:tcPr>
            <w:tcW w:w="5488" w:type="dxa"/>
            <w:shd w:val="clear" w:color="auto" w:fill="auto"/>
            <w:tcPrChange w:id="55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71A542A9" w14:textId="4311DFAF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5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r w:rsidRPr="00AD61C6">
              <w:rPr>
                <w:rFonts w:ascii="Arial" w:hAnsi="Arial" w:cs="Arial"/>
                <w:sz w:val="20"/>
              </w:rPr>
              <w:t>RAIL+ROAD+IWW+PIPE</w:t>
            </w:r>
          </w:p>
        </w:tc>
      </w:tr>
      <w:tr w:rsidR="000B495E" w:rsidRPr="0093799E" w14:paraId="081722E0" w14:textId="77777777" w:rsidTr="007F3884">
        <w:trPr>
          <w:cantSplit/>
          <w:tblHeader/>
          <w:ins w:id="57" w:author="DELCAMBRE Danny (ESTAT)" w:date="2020-05-19T08:54:00Z"/>
          <w:trPrChange w:id="58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59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0A854C6D" w14:textId="7832BC2C" w:rsidR="000B495E" w:rsidDel="001A6A92" w:rsidRDefault="000B495E" w:rsidP="007F3884">
            <w:pPr>
              <w:keepNext/>
              <w:tabs>
                <w:tab w:val="left" w:pos="242"/>
              </w:tabs>
              <w:spacing w:before="120" w:after="120"/>
              <w:jc w:val="center"/>
              <w:rPr>
                <w:ins w:id="60" w:author="DELCAMBRE Danny (ESTAT)" w:date="2020-05-19T08:54:00Z"/>
                <w:rFonts w:ascii="Arial" w:hAnsi="Arial" w:cs="Arial"/>
                <w:sz w:val="20"/>
              </w:rPr>
              <w:pPrChange w:id="61" w:author="DELCAMBRE Danny (ESTAT)" w:date="2020-05-19T09:27:00Z">
                <w:pPr>
                  <w:keepNext/>
                  <w:tabs>
                    <w:tab w:val="left" w:pos="242"/>
                  </w:tabs>
                  <w:spacing w:before="60" w:after="60"/>
                </w:pPr>
              </w:pPrChange>
            </w:pPr>
            <w:ins w:id="62" w:author="DELCAMBRE Danny (ESTAT)" w:date="2020-05-19T08:54:00Z">
              <w:r>
                <w:rPr>
                  <w:rFonts w:ascii="Arial" w:hAnsi="Arial" w:cs="Arial"/>
                  <w:sz w:val="20"/>
                </w:rPr>
                <w:t>RAIL_IWW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63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36D1AD2B" w14:textId="3C8CE83F" w:rsidR="000B495E" w:rsidRPr="00AD61C6" w:rsidRDefault="000B495E" w:rsidP="00C23946">
            <w:pPr>
              <w:keepNext/>
              <w:tabs>
                <w:tab w:val="left" w:pos="315"/>
              </w:tabs>
              <w:spacing w:before="120" w:after="120"/>
              <w:rPr>
                <w:ins w:id="64" w:author="DELCAMBRE Danny (ESTAT)" w:date="2020-05-19T08:54:00Z"/>
                <w:rFonts w:ascii="Arial" w:hAnsi="Arial" w:cs="Arial"/>
                <w:sz w:val="20"/>
              </w:rPr>
              <w:pPrChange w:id="65" w:author="DELCAMBRE Danny (ESTAT)" w:date="2020-05-19T09:45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66" w:author="DELCAMBRE Danny (ESTAT)" w:date="2020-05-19T08:54:00Z">
              <w:r>
                <w:rPr>
                  <w:rFonts w:ascii="Arial" w:hAnsi="Arial" w:cs="Arial"/>
                  <w:sz w:val="20"/>
                </w:rPr>
                <w:t>Rail</w:t>
              </w:r>
            </w:ins>
            <w:ins w:id="67" w:author="DELCAMBRE Danny (ESTAT)" w:date="2020-05-19T09:45:00Z">
              <w:r w:rsidR="00C23946">
                <w:rPr>
                  <w:rFonts w:ascii="Arial" w:hAnsi="Arial" w:cs="Arial"/>
                  <w:sz w:val="20"/>
                </w:rPr>
                <w:t xml:space="preserve"> transport</w:t>
              </w:r>
            </w:ins>
            <w:ins w:id="68" w:author="DELCAMBRE Danny (ESTAT)" w:date="2020-05-19T08:54:00Z">
              <w:r>
                <w:rPr>
                  <w:rFonts w:ascii="Arial" w:hAnsi="Arial" w:cs="Arial"/>
                  <w:sz w:val="20"/>
                </w:rPr>
                <w:t xml:space="preserve"> and inland waterway</w:t>
              </w:r>
              <w:r w:rsidR="00C23946">
                <w:rPr>
                  <w:rFonts w:ascii="Arial" w:hAnsi="Arial" w:cs="Arial"/>
                  <w:sz w:val="20"/>
                </w:rPr>
                <w:t xml:space="preserve"> transport</w:t>
              </w:r>
            </w:ins>
          </w:p>
        </w:tc>
        <w:tc>
          <w:tcPr>
            <w:tcW w:w="5488" w:type="dxa"/>
            <w:shd w:val="clear" w:color="auto" w:fill="auto"/>
            <w:tcPrChange w:id="69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352FDBFC" w14:textId="11BAEC52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70" w:author="DELCAMBRE Danny (ESTAT)" w:date="2020-05-19T08:54:00Z"/>
                <w:rFonts w:ascii="Arial" w:hAnsi="Arial" w:cs="Arial"/>
                <w:sz w:val="20"/>
              </w:rPr>
              <w:pPrChange w:id="71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72" w:author="DELCAMBRE Danny (ESTAT)" w:date="2020-05-19T08:54:00Z">
              <w:r>
                <w:rPr>
                  <w:rFonts w:ascii="Arial" w:hAnsi="Arial" w:cs="Arial"/>
                  <w:sz w:val="20"/>
                </w:rPr>
                <w:t>RAIL+IWW</w:t>
              </w:r>
            </w:ins>
          </w:p>
        </w:tc>
      </w:tr>
      <w:tr w:rsidR="000B495E" w:rsidRPr="0093799E" w14:paraId="47E7F859" w14:textId="77777777" w:rsidTr="007F3884">
        <w:trPr>
          <w:cantSplit/>
          <w:tblHeader/>
          <w:trPrChange w:id="73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74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2D1EE61B" w14:textId="5727EC6F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75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RAIL</w:t>
            </w:r>
          </w:p>
        </w:tc>
        <w:tc>
          <w:tcPr>
            <w:tcW w:w="1847" w:type="dxa"/>
            <w:shd w:val="clear" w:color="auto" w:fill="auto"/>
            <w:vAlign w:val="center"/>
            <w:tcPrChange w:id="76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156E6BB5" w14:textId="0856DD1D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77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AD61C6">
              <w:rPr>
                <w:rFonts w:ascii="Arial" w:hAnsi="Arial" w:cs="Arial"/>
                <w:sz w:val="20"/>
              </w:rPr>
              <w:t>Rail transport</w:t>
            </w:r>
          </w:p>
        </w:tc>
        <w:tc>
          <w:tcPr>
            <w:tcW w:w="5488" w:type="dxa"/>
            <w:shd w:val="clear" w:color="auto" w:fill="auto"/>
            <w:tcPrChange w:id="78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12A10FCD" w14:textId="4C917D1C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79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43FB70D8" w14:textId="77777777" w:rsidTr="007F3884">
        <w:trPr>
          <w:cantSplit/>
          <w:tblHeader/>
          <w:trPrChange w:id="80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81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531E7292" w14:textId="31A6498C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82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ROAD</w:t>
            </w:r>
          </w:p>
        </w:tc>
        <w:tc>
          <w:tcPr>
            <w:tcW w:w="1847" w:type="dxa"/>
            <w:shd w:val="clear" w:color="auto" w:fill="auto"/>
            <w:vAlign w:val="center"/>
            <w:tcPrChange w:id="83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521E3270" w14:textId="0C4522F1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84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Road transport</w:t>
            </w:r>
          </w:p>
        </w:tc>
        <w:tc>
          <w:tcPr>
            <w:tcW w:w="5488" w:type="dxa"/>
            <w:shd w:val="clear" w:color="auto" w:fill="auto"/>
            <w:tcPrChange w:id="85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71617CBE" w14:textId="156A7BA8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8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74C44371" w14:textId="77777777" w:rsidTr="007F3884">
        <w:trPr>
          <w:cantSplit/>
          <w:tblHeader/>
          <w:ins w:id="87" w:author="DELCAMBRE Danny (ESTAT)" w:date="2020-05-19T08:54:00Z"/>
          <w:trPrChange w:id="88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89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4D124D53" w14:textId="50D49D0D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90" w:author="DELCAMBRE Danny (ESTAT)" w:date="2020-05-19T08:54:00Z"/>
                <w:rFonts w:ascii="Arial" w:hAnsi="Arial" w:cs="Arial"/>
                <w:sz w:val="20"/>
              </w:rPr>
              <w:pPrChange w:id="91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92" w:author="DELCAMBRE Danny (ESTAT)" w:date="2020-05-19T08:55:00Z">
              <w:r w:rsidRPr="001A6A92">
                <w:rPr>
                  <w:rFonts w:ascii="Arial" w:hAnsi="Arial" w:cs="Arial"/>
                  <w:sz w:val="20"/>
                </w:rPr>
                <w:t>PRV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93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522D3A73" w14:textId="39FEB5BA" w:rsidR="000B495E" w:rsidRDefault="000B495E" w:rsidP="00C23946">
            <w:pPr>
              <w:keepNext/>
              <w:tabs>
                <w:tab w:val="left" w:pos="315"/>
              </w:tabs>
              <w:spacing w:before="120" w:after="120"/>
              <w:rPr>
                <w:ins w:id="94" w:author="DELCAMBRE Danny (ESTAT)" w:date="2020-05-19T08:54:00Z"/>
                <w:rFonts w:ascii="Arial" w:hAnsi="Arial" w:cs="Arial"/>
                <w:sz w:val="20"/>
              </w:rPr>
              <w:pPrChange w:id="95" w:author="DELCAMBRE Danny (ESTAT)" w:date="2020-05-19T09:45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96" w:author="DELCAMBRE Danny (ESTAT)" w:date="2020-05-19T08:56:00Z">
              <w:r>
                <w:rPr>
                  <w:rFonts w:ascii="Arial" w:hAnsi="Arial" w:cs="Arial"/>
                  <w:sz w:val="20"/>
                </w:rPr>
                <w:t>Passenger</w:t>
              </w:r>
            </w:ins>
            <w:ins w:id="97" w:author="DELCAMBRE Danny (ESTAT)" w:date="2020-05-19T08:55:00Z">
              <w:r w:rsidRPr="001A6A92">
                <w:rPr>
                  <w:rFonts w:ascii="Arial" w:hAnsi="Arial" w:cs="Arial"/>
                  <w:sz w:val="20"/>
                </w:rPr>
                <w:t xml:space="preserve"> car, motorcycle, van</w:t>
              </w:r>
            </w:ins>
          </w:p>
        </w:tc>
        <w:tc>
          <w:tcPr>
            <w:tcW w:w="5488" w:type="dxa"/>
            <w:shd w:val="clear" w:color="auto" w:fill="auto"/>
            <w:tcPrChange w:id="98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1BFA84C5" w14:textId="175F3BC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99" w:author="DELCAMBRE Danny (ESTAT)" w:date="2020-05-19T08:54:00Z"/>
                <w:rFonts w:ascii="Arial" w:hAnsi="Arial" w:cs="Arial"/>
                <w:sz w:val="20"/>
              </w:rPr>
              <w:pPrChange w:id="10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101" w:author="DELCAMBRE Danny (ESTAT)" w:date="2020-05-19T08:56:00Z">
              <w:r>
                <w:rPr>
                  <w:rFonts w:ascii="Arial" w:hAnsi="Arial" w:cs="Arial"/>
                  <w:sz w:val="20"/>
                </w:rPr>
                <w:t>This code also includes mopeds and quads</w:t>
              </w:r>
            </w:ins>
          </w:p>
        </w:tc>
      </w:tr>
      <w:tr w:rsidR="000B495E" w:rsidRPr="0093799E" w14:paraId="391478FD" w14:textId="77777777" w:rsidTr="007F3884">
        <w:trPr>
          <w:cantSplit/>
          <w:tblHeader/>
          <w:ins w:id="102" w:author="DELCAMBRE Danny (ESTAT)" w:date="2020-05-19T08:54:00Z"/>
          <w:trPrChange w:id="103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04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7EF5C20A" w14:textId="6F2B2B87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05" w:author="DELCAMBRE Danny (ESTAT)" w:date="2020-05-19T08:54:00Z"/>
                <w:rFonts w:ascii="Arial" w:hAnsi="Arial" w:cs="Arial"/>
                <w:sz w:val="20"/>
              </w:rPr>
              <w:pPrChange w:id="106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07" w:author="DELCAMBRE Danny (ESTAT)" w:date="2020-05-19T08:55:00Z">
              <w:r>
                <w:rPr>
                  <w:rFonts w:ascii="Arial" w:hAnsi="Arial" w:cs="Arial"/>
                  <w:sz w:val="20"/>
                </w:rPr>
                <w:t>BUS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08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3521F112" w14:textId="326AAE01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09" w:author="DELCAMBRE Danny (ESTAT)" w:date="2020-05-19T08:54:00Z"/>
                <w:rFonts w:ascii="Arial" w:hAnsi="Arial" w:cs="Arial"/>
                <w:sz w:val="20"/>
              </w:rPr>
              <w:pPrChange w:id="11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11" w:author="DELCAMBRE Danny (ESTAT)" w:date="2020-05-19T08:56:00Z">
              <w:r w:rsidRPr="001A6A92">
                <w:rPr>
                  <w:rFonts w:ascii="Arial" w:hAnsi="Arial" w:cs="Arial"/>
                  <w:sz w:val="20"/>
                </w:rPr>
                <w:t>Bus, coach</w:t>
              </w:r>
            </w:ins>
          </w:p>
        </w:tc>
        <w:tc>
          <w:tcPr>
            <w:tcW w:w="5488" w:type="dxa"/>
            <w:shd w:val="clear" w:color="auto" w:fill="auto"/>
            <w:tcPrChange w:id="112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1760E6E" w14:textId="7BE6009E" w:rsidR="000B495E" w:rsidRDefault="000B495E" w:rsidP="00C2394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13" w:author="DELCAMBRE Danny (ESTAT)" w:date="2020-05-19T08:54:00Z"/>
                <w:rFonts w:ascii="Arial" w:hAnsi="Arial" w:cs="Arial"/>
                <w:sz w:val="20"/>
              </w:rPr>
              <w:pPrChange w:id="114" w:author="DELCAMBRE Danny (ESTAT)" w:date="2020-05-19T09:4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115" w:author="DELCAMBRE Danny (ESTAT)" w:date="2020-05-19T08:58:00Z">
              <w:r>
                <w:rPr>
                  <w:rFonts w:ascii="Arial" w:hAnsi="Arial" w:cs="Arial"/>
                  <w:sz w:val="20"/>
                </w:rPr>
                <w:t xml:space="preserve">This code also includes </w:t>
              </w:r>
              <w:r>
                <w:rPr>
                  <w:rFonts w:ascii="Arial" w:hAnsi="Arial" w:cs="Arial"/>
                  <w:sz w:val="20"/>
                </w:rPr>
                <w:t>trolley busses and trams</w:t>
              </w:r>
            </w:ins>
          </w:p>
        </w:tc>
      </w:tr>
      <w:tr w:rsidR="000B495E" w:rsidRPr="0093799E" w14:paraId="31056214" w14:textId="77777777" w:rsidTr="007F3884">
        <w:trPr>
          <w:cantSplit/>
          <w:tblHeader/>
          <w:ins w:id="116" w:author="DELCAMBRE Danny (ESTAT)" w:date="2020-05-19T08:54:00Z"/>
          <w:trPrChange w:id="117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18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6EB3C764" w14:textId="36BB30FD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19" w:author="DELCAMBRE Danny (ESTAT)" w:date="2020-05-19T08:54:00Z"/>
                <w:rFonts w:ascii="Arial" w:hAnsi="Arial" w:cs="Arial"/>
                <w:sz w:val="20"/>
              </w:rPr>
              <w:pPrChange w:id="120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21" w:author="DELCAMBRE Danny (ESTAT)" w:date="2020-05-19T08:55:00Z">
              <w:r>
                <w:rPr>
                  <w:rFonts w:ascii="Arial" w:hAnsi="Arial" w:cs="Arial"/>
                  <w:sz w:val="20"/>
                </w:rPr>
                <w:t>PUB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22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01F52FDB" w14:textId="7CB3DBB4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23" w:author="DELCAMBRE Danny (ESTAT)" w:date="2020-05-19T08:54:00Z"/>
                <w:rFonts w:ascii="Arial" w:hAnsi="Arial" w:cs="Arial"/>
                <w:sz w:val="20"/>
              </w:rPr>
              <w:pPrChange w:id="124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25" w:author="DELCAMBRE Danny (ESTAT)" w:date="2020-05-19T08:57:00Z">
              <w:r>
                <w:rPr>
                  <w:rFonts w:ascii="Arial" w:hAnsi="Arial" w:cs="Arial"/>
                  <w:sz w:val="20"/>
                </w:rPr>
                <w:t>Public transport</w:t>
              </w:r>
            </w:ins>
          </w:p>
        </w:tc>
        <w:tc>
          <w:tcPr>
            <w:tcW w:w="5488" w:type="dxa"/>
            <w:shd w:val="clear" w:color="auto" w:fill="auto"/>
            <w:tcPrChange w:id="126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CC94914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27" w:author="DELCAMBRE Danny (ESTAT)" w:date="2020-05-19T08:54:00Z"/>
                <w:rFonts w:ascii="Arial" w:hAnsi="Arial" w:cs="Arial"/>
                <w:sz w:val="20"/>
              </w:rPr>
              <w:pPrChange w:id="12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48F0F73C" w14:textId="77777777" w:rsidTr="007F3884">
        <w:trPr>
          <w:cantSplit/>
          <w:tblHeader/>
          <w:ins w:id="129" w:author="DELCAMBRE Danny (ESTAT)" w:date="2020-05-19T08:54:00Z"/>
          <w:trPrChange w:id="130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31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48BE2CE3" w14:textId="52F615D6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32" w:author="DELCAMBRE Danny (ESTAT)" w:date="2020-05-19T08:54:00Z"/>
                <w:rFonts w:ascii="Arial" w:hAnsi="Arial" w:cs="Arial"/>
                <w:sz w:val="20"/>
              </w:rPr>
              <w:pPrChange w:id="133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34" w:author="DELCAMBRE Danny (ESTAT)" w:date="2020-05-19T08:55:00Z">
              <w:r>
                <w:rPr>
                  <w:rFonts w:ascii="Arial" w:hAnsi="Arial" w:cs="Arial"/>
                  <w:sz w:val="20"/>
                </w:rPr>
                <w:t>BIKE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35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42CCDD4D" w14:textId="7E8D7B08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36" w:author="DELCAMBRE Danny (ESTAT)" w:date="2020-05-19T08:54:00Z"/>
                <w:rFonts w:ascii="Arial" w:hAnsi="Arial" w:cs="Arial"/>
                <w:sz w:val="20"/>
              </w:rPr>
              <w:pPrChange w:id="137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38" w:author="DELCAMBRE Danny (ESTAT)" w:date="2020-05-19T08:57:00Z">
              <w:r>
                <w:rPr>
                  <w:rFonts w:ascii="Arial" w:hAnsi="Arial" w:cs="Arial"/>
                  <w:sz w:val="20"/>
                </w:rPr>
                <w:t>Bicy</w:t>
              </w:r>
            </w:ins>
            <w:ins w:id="139" w:author="DELCAMBRE Danny (ESTAT)" w:date="2020-05-19T09:01:00Z">
              <w:r>
                <w:rPr>
                  <w:rFonts w:ascii="Arial" w:hAnsi="Arial" w:cs="Arial"/>
                  <w:sz w:val="20"/>
                </w:rPr>
                <w:t>c</w:t>
              </w:r>
            </w:ins>
            <w:ins w:id="140" w:author="DELCAMBRE Danny (ESTAT)" w:date="2020-05-19T08:57:00Z">
              <w:r>
                <w:rPr>
                  <w:rFonts w:ascii="Arial" w:hAnsi="Arial" w:cs="Arial"/>
                  <w:sz w:val="20"/>
                </w:rPr>
                <w:t>le</w:t>
              </w:r>
            </w:ins>
          </w:p>
        </w:tc>
        <w:tc>
          <w:tcPr>
            <w:tcW w:w="5488" w:type="dxa"/>
            <w:shd w:val="clear" w:color="auto" w:fill="auto"/>
            <w:tcPrChange w:id="141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270A15BF" w14:textId="49BD5B16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42" w:author="DELCAMBRE Danny (ESTAT)" w:date="2020-05-19T08:54:00Z"/>
                <w:rFonts w:ascii="Arial" w:hAnsi="Arial" w:cs="Arial"/>
                <w:sz w:val="20"/>
              </w:rPr>
              <w:pPrChange w:id="143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144" w:author="DELCAMBRE Danny (ESTAT)" w:date="2020-05-19T08:57:00Z">
              <w:r>
                <w:rPr>
                  <w:rFonts w:ascii="Arial" w:hAnsi="Arial" w:cs="Arial"/>
                  <w:sz w:val="20"/>
                </w:rPr>
                <w:t xml:space="preserve">This code also includes electric bikes and other </w:t>
              </w:r>
              <w:proofErr w:type="spellStart"/>
              <w:r>
                <w:rPr>
                  <w:rFonts w:ascii="Arial" w:hAnsi="Arial" w:cs="Arial"/>
                  <w:sz w:val="20"/>
                </w:rPr>
                <w:t>non motorised</w:t>
              </w:r>
              <w:proofErr w:type="spellEnd"/>
              <w:r>
                <w:rPr>
                  <w:rFonts w:ascii="Arial" w:hAnsi="Arial" w:cs="Arial"/>
                  <w:sz w:val="20"/>
                </w:rPr>
                <w:t xml:space="preserve"> vehicles</w:t>
              </w:r>
            </w:ins>
          </w:p>
        </w:tc>
      </w:tr>
      <w:tr w:rsidR="000B495E" w:rsidRPr="0093799E" w14:paraId="7086164E" w14:textId="77777777" w:rsidTr="007F3884">
        <w:trPr>
          <w:cantSplit/>
          <w:tblHeader/>
          <w:ins w:id="145" w:author="DELCAMBRE Danny (ESTAT)" w:date="2020-05-19T08:54:00Z"/>
          <w:trPrChange w:id="146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47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01D96B0E" w14:textId="13C53C69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48" w:author="DELCAMBRE Danny (ESTAT)" w:date="2020-05-19T08:54:00Z"/>
                <w:rFonts w:ascii="Arial" w:hAnsi="Arial" w:cs="Arial"/>
                <w:sz w:val="20"/>
              </w:rPr>
              <w:pPrChange w:id="149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50" w:author="DELCAMBRE Danny (ESTAT)" w:date="2020-05-19T08:55:00Z">
              <w:r>
                <w:rPr>
                  <w:rFonts w:ascii="Arial" w:hAnsi="Arial" w:cs="Arial"/>
                  <w:sz w:val="20"/>
                </w:rPr>
                <w:t>FOOT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51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0CECAD37" w14:textId="69B65CFF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52" w:author="DELCAMBRE Danny (ESTAT)" w:date="2020-05-19T08:54:00Z"/>
                <w:rFonts w:ascii="Arial" w:hAnsi="Arial" w:cs="Arial"/>
                <w:sz w:val="20"/>
              </w:rPr>
              <w:pPrChange w:id="153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54" w:author="DELCAMBRE Danny (ESTAT)" w:date="2020-05-19T09:01:00Z">
              <w:r>
                <w:rPr>
                  <w:rFonts w:ascii="Arial" w:hAnsi="Arial" w:cs="Arial"/>
                  <w:sz w:val="20"/>
                </w:rPr>
                <w:t>On foot</w:t>
              </w:r>
            </w:ins>
          </w:p>
        </w:tc>
        <w:tc>
          <w:tcPr>
            <w:tcW w:w="5488" w:type="dxa"/>
            <w:shd w:val="clear" w:color="auto" w:fill="auto"/>
            <w:tcPrChange w:id="155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00CDC187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56" w:author="DELCAMBRE Danny (ESTAT)" w:date="2020-05-19T08:54:00Z"/>
                <w:rFonts w:ascii="Arial" w:hAnsi="Arial" w:cs="Arial"/>
                <w:sz w:val="20"/>
              </w:rPr>
              <w:pPrChange w:id="157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5F5AA49B" w14:textId="77777777" w:rsidTr="007F3884">
        <w:trPr>
          <w:cantSplit/>
          <w:tblHeader/>
          <w:ins w:id="158" w:author="DELCAMBRE Danny (ESTAT)" w:date="2020-05-19T08:54:00Z"/>
          <w:trPrChange w:id="159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60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1E11FC29" w14:textId="43F00E2B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61" w:author="DELCAMBRE Danny (ESTAT)" w:date="2020-05-19T08:54:00Z"/>
                <w:rFonts w:ascii="Arial" w:hAnsi="Arial" w:cs="Arial"/>
                <w:sz w:val="20"/>
              </w:rPr>
              <w:pPrChange w:id="162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63" w:author="DELCAMBRE Danny (ESTAT)" w:date="2020-05-19T08:55:00Z">
              <w:r>
                <w:rPr>
                  <w:rFonts w:ascii="Arial" w:hAnsi="Arial" w:cs="Arial"/>
                  <w:sz w:val="20"/>
                </w:rPr>
                <w:t>WATER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64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3303687E" w14:textId="3D75326E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65" w:author="DELCAMBRE Danny (ESTAT)" w:date="2020-05-19T08:54:00Z"/>
                <w:rFonts w:ascii="Arial" w:hAnsi="Arial" w:cs="Arial"/>
                <w:sz w:val="20"/>
              </w:rPr>
              <w:pPrChange w:id="16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67" w:author="DELCAMBRE Danny (ESTAT)" w:date="2020-05-19T09:01:00Z">
              <w:r>
                <w:rPr>
                  <w:rFonts w:ascii="Arial" w:hAnsi="Arial" w:cs="Arial"/>
                  <w:sz w:val="20"/>
                </w:rPr>
                <w:t>Water transport</w:t>
              </w:r>
            </w:ins>
          </w:p>
        </w:tc>
        <w:tc>
          <w:tcPr>
            <w:tcW w:w="5488" w:type="dxa"/>
            <w:shd w:val="clear" w:color="auto" w:fill="auto"/>
            <w:tcPrChange w:id="168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39A3E73" w14:textId="731609FF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69" w:author="DELCAMBRE Danny (ESTAT)" w:date="2020-05-19T08:54:00Z"/>
                <w:rFonts w:ascii="Arial" w:hAnsi="Arial" w:cs="Arial"/>
                <w:sz w:val="20"/>
              </w:rPr>
              <w:pPrChange w:id="17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171" w:author="DELCAMBRE Danny (ESTAT)" w:date="2020-05-19T09:01:00Z">
              <w:r>
                <w:rPr>
                  <w:rFonts w:ascii="Arial" w:hAnsi="Arial" w:cs="Arial"/>
                  <w:sz w:val="20"/>
                </w:rPr>
                <w:t>SEA+IWW</w:t>
              </w:r>
            </w:ins>
          </w:p>
        </w:tc>
      </w:tr>
      <w:tr w:rsidR="000B495E" w:rsidRPr="0093799E" w14:paraId="4476F305" w14:textId="77777777" w:rsidTr="007F3884">
        <w:trPr>
          <w:cantSplit/>
          <w:tblHeader/>
          <w:trPrChange w:id="172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73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26F5A0D3" w14:textId="77777777" w:rsidR="000B495E" w:rsidRDefault="000B495E" w:rsidP="007F3884">
            <w:pPr>
              <w:keepNext/>
              <w:tabs>
                <w:tab w:val="left" w:pos="288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174" w:author="DELCAMBRE Danny (ESTAT)" w:date="2020-05-19T09:27:00Z">
                <w:pPr>
                  <w:keepNext/>
                  <w:tabs>
                    <w:tab w:val="left" w:pos="288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SEA</w:t>
            </w:r>
          </w:p>
        </w:tc>
        <w:tc>
          <w:tcPr>
            <w:tcW w:w="1847" w:type="dxa"/>
            <w:shd w:val="clear" w:color="auto" w:fill="auto"/>
            <w:vAlign w:val="center"/>
            <w:tcPrChange w:id="175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3827975E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17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Maritime transport</w:t>
            </w:r>
          </w:p>
        </w:tc>
        <w:tc>
          <w:tcPr>
            <w:tcW w:w="5488" w:type="dxa"/>
            <w:shd w:val="clear" w:color="auto" w:fill="auto"/>
            <w:tcPrChange w:id="177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6E621971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17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41A77D53" w14:textId="77777777" w:rsidTr="007F3884">
        <w:trPr>
          <w:cantSplit/>
          <w:tblHeader/>
          <w:trPrChange w:id="179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80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54C0596B" w14:textId="77777777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181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IWW</w:t>
            </w:r>
          </w:p>
        </w:tc>
        <w:tc>
          <w:tcPr>
            <w:tcW w:w="1847" w:type="dxa"/>
            <w:shd w:val="clear" w:color="auto" w:fill="auto"/>
            <w:vAlign w:val="center"/>
            <w:tcPrChange w:id="182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723341BF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183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AD61C6">
              <w:rPr>
                <w:rFonts w:ascii="Arial" w:hAnsi="Arial" w:cs="Arial"/>
                <w:sz w:val="20"/>
              </w:rPr>
              <w:t>Inland waterway transport</w:t>
            </w:r>
          </w:p>
        </w:tc>
        <w:tc>
          <w:tcPr>
            <w:tcW w:w="5488" w:type="dxa"/>
            <w:shd w:val="clear" w:color="auto" w:fill="auto"/>
            <w:tcPrChange w:id="184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27D2161F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185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003030DF" w14:textId="77777777" w:rsidTr="007F3884">
        <w:trPr>
          <w:cantSplit/>
          <w:tblHeader/>
          <w:ins w:id="186" w:author="DELCAMBRE Danny (ESTAT)" w:date="2020-05-19T09:09:00Z"/>
          <w:trPrChange w:id="187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188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06995C12" w14:textId="50C2CFA2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189" w:author="DELCAMBRE Danny (ESTAT)" w:date="2020-05-19T09:09:00Z"/>
                <w:rFonts w:ascii="Arial" w:hAnsi="Arial" w:cs="Arial"/>
                <w:sz w:val="20"/>
              </w:rPr>
              <w:pPrChange w:id="190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191" w:author="DELCAMBRE Danny (ESTAT)" w:date="2020-05-19T09:09:00Z">
              <w:r>
                <w:rPr>
                  <w:rFonts w:ascii="Arial" w:hAnsi="Arial" w:cs="Arial"/>
                  <w:sz w:val="20"/>
                </w:rPr>
                <w:t>FIX_INS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192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446DE1F9" w14:textId="2D904355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193" w:author="DELCAMBRE Danny (ESTAT)" w:date="2020-05-19T09:09:00Z"/>
                <w:rFonts w:ascii="Arial" w:hAnsi="Arial" w:cs="Arial"/>
                <w:sz w:val="20"/>
              </w:rPr>
              <w:pPrChange w:id="194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195" w:author="DELCAMBRE Danny (ESTAT)" w:date="2020-05-19T09:09:00Z">
              <w:r>
                <w:rPr>
                  <w:rFonts w:ascii="Arial" w:hAnsi="Arial" w:cs="Arial"/>
                  <w:sz w:val="20"/>
                </w:rPr>
                <w:t>Fixed transport installation</w:t>
              </w:r>
            </w:ins>
          </w:p>
        </w:tc>
        <w:tc>
          <w:tcPr>
            <w:tcW w:w="5488" w:type="dxa"/>
            <w:shd w:val="clear" w:color="auto" w:fill="auto"/>
            <w:tcPrChange w:id="196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29AD80BA" w14:textId="405D55A3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197" w:author="DELCAMBRE Danny (ESTAT)" w:date="2020-05-19T09:09:00Z"/>
                <w:rFonts w:ascii="Arial" w:hAnsi="Arial" w:cs="Arial"/>
                <w:sz w:val="20"/>
              </w:rPr>
              <w:pPrChange w:id="19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199" w:author="DELCAMBRE Danny (ESTAT)" w:date="2020-05-19T09:10:00Z">
              <w:r w:rsidRPr="001A6A92">
                <w:rPr>
                  <w:rFonts w:ascii="Arial" w:hAnsi="Arial" w:cs="Arial"/>
                  <w:sz w:val="20"/>
                </w:rPr>
                <w:t xml:space="preserve">Installations for continuous transport </w:t>
              </w:r>
            </w:ins>
            <w:ins w:id="200" w:author="DELCAMBRE Danny (ESTAT)" w:date="2020-05-19T09:11:00Z">
              <w:r>
                <w:rPr>
                  <w:rFonts w:ascii="Arial" w:hAnsi="Arial" w:cs="Arial"/>
                  <w:sz w:val="20"/>
                </w:rPr>
                <w:t xml:space="preserve">of products </w:t>
              </w:r>
            </w:ins>
            <w:ins w:id="201" w:author="DELCAMBRE Danny (ESTAT)" w:date="2020-05-19T09:12:00Z">
              <w:r>
                <w:rPr>
                  <w:rFonts w:ascii="Arial" w:hAnsi="Arial" w:cs="Arial"/>
                  <w:sz w:val="20"/>
                </w:rPr>
                <w:t>(e.g.</w:t>
              </w:r>
            </w:ins>
            <w:ins w:id="202" w:author="DELCAMBRE Danny (ESTAT)" w:date="2020-05-19T09:10:00Z">
              <w:r w:rsidRPr="001A6A92">
                <w:rPr>
                  <w:rFonts w:ascii="Arial" w:hAnsi="Arial" w:cs="Arial"/>
                  <w:sz w:val="20"/>
                </w:rPr>
                <w:t xml:space="preserve"> pipelines or electric power lines</w:t>
              </w:r>
            </w:ins>
            <w:ins w:id="203" w:author="DELCAMBRE Danny (ESTAT)" w:date="2020-05-19T09:50:00Z">
              <w:r w:rsidR="00C23946">
                <w:rPr>
                  <w:rFonts w:ascii="Arial" w:hAnsi="Arial" w:cs="Arial"/>
                  <w:sz w:val="20"/>
                </w:rPr>
                <w:t>)</w:t>
              </w:r>
            </w:ins>
          </w:p>
        </w:tc>
      </w:tr>
      <w:tr w:rsidR="000B495E" w:rsidRPr="0093799E" w14:paraId="5B19A032" w14:textId="77777777" w:rsidTr="007F3884">
        <w:trPr>
          <w:cantSplit/>
          <w:tblHeader/>
          <w:trPrChange w:id="204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05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343A87D6" w14:textId="77777777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206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r>
              <w:rPr>
                <w:rFonts w:ascii="Arial" w:hAnsi="Arial" w:cs="Arial"/>
                <w:sz w:val="20"/>
              </w:rPr>
              <w:t>PIPE</w:t>
            </w:r>
          </w:p>
        </w:tc>
        <w:tc>
          <w:tcPr>
            <w:tcW w:w="1847" w:type="dxa"/>
            <w:shd w:val="clear" w:color="auto" w:fill="auto"/>
            <w:vAlign w:val="center"/>
            <w:tcPrChange w:id="207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4479E340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20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AD61C6">
              <w:rPr>
                <w:rFonts w:ascii="Arial" w:hAnsi="Arial" w:cs="Arial"/>
                <w:sz w:val="20"/>
              </w:rPr>
              <w:t>Pipeline transport</w:t>
            </w:r>
          </w:p>
        </w:tc>
        <w:tc>
          <w:tcPr>
            <w:tcW w:w="5488" w:type="dxa"/>
            <w:shd w:val="clear" w:color="auto" w:fill="auto"/>
            <w:tcPrChange w:id="209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63D77112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21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24A8BC2A" w14:textId="77777777" w:rsidTr="007F3884">
        <w:trPr>
          <w:cantSplit/>
          <w:tblHeader/>
          <w:ins w:id="211" w:author="DELCAMBRE Danny (ESTAT)" w:date="2020-05-19T09:12:00Z"/>
          <w:trPrChange w:id="212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13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33E955FC" w14:textId="53F484F4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214" w:author="DELCAMBRE Danny (ESTAT)" w:date="2020-05-19T09:12:00Z"/>
                <w:rFonts w:ascii="Arial" w:hAnsi="Arial" w:cs="Arial"/>
                <w:sz w:val="20"/>
              </w:rPr>
              <w:pPrChange w:id="215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216" w:author="DELCAMBRE Danny (ESTAT)" w:date="2020-05-19T09:12:00Z">
              <w:r>
                <w:rPr>
                  <w:rFonts w:ascii="Arial" w:hAnsi="Arial" w:cs="Arial"/>
                  <w:sz w:val="20"/>
                </w:rPr>
                <w:t>PIPE_OIL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17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19946CDB" w14:textId="4AD4224A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218" w:author="DELCAMBRE Danny (ESTAT)" w:date="2020-05-19T09:12:00Z"/>
                <w:rFonts w:ascii="Arial" w:hAnsi="Arial" w:cs="Arial"/>
                <w:sz w:val="20"/>
              </w:rPr>
              <w:pPrChange w:id="219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20" w:author="DELCAMBRE Danny (ESTAT)" w:date="2020-05-19T09:12:00Z">
              <w:r>
                <w:rPr>
                  <w:rFonts w:ascii="Arial" w:hAnsi="Arial" w:cs="Arial"/>
                  <w:sz w:val="20"/>
                </w:rPr>
                <w:t>Oil pipeline</w:t>
              </w:r>
            </w:ins>
          </w:p>
        </w:tc>
        <w:tc>
          <w:tcPr>
            <w:tcW w:w="5488" w:type="dxa"/>
            <w:shd w:val="clear" w:color="auto" w:fill="auto"/>
            <w:tcPrChange w:id="221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7B3B1530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22" w:author="DELCAMBRE Danny (ESTAT)" w:date="2020-05-19T09:12:00Z"/>
                <w:rFonts w:ascii="Arial" w:hAnsi="Arial" w:cs="Arial"/>
                <w:sz w:val="20"/>
              </w:rPr>
              <w:pPrChange w:id="223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19DA93FE" w14:textId="77777777" w:rsidTr="007F3884">
        <w:trPr>
          <w:cantSplit/>
          <w:tblHeader/>
          <w:ins w:id="224" w:author="DELCAMBRE Danny (ESTAT)" w:date="2020-05-19T09:12:00Z"/>
          <w:trPrChange w:id="225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26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1FB1C482" w14:textId="067F410B" w:rsidR="000B495E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227" w:author="DELCAMBRE Danny (ESTAT)" w:date="2020-05-19T09:12:00Z"/>
                <w:rFonts w:ascii="Arial" w:hAnsi="Arial" w:cs="Arial"/>
                <w:sz w:val="20"/>
              </w:rPr>
              <w:pPrChange w:id="228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229" w:author="DELCAMBRE Danny (ESTAT)" w:date="2020-05-19T09:12:00Z">
              <w:r>
                <w:rPr>
                  <w:rFonts w:ascii="Arial" w:hAnsi="Arial" w:cs="Arial"/>
                  <w:sz w:val="20"/>
                </w:rPr>
                <w:t>PIPE_GAS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30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01CC6A0D" w14:textId="03E4BC2A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231" w:author="DELCAMBRE Danny (ESTAT)" w:date="2020-05-19T09:12:00Z"/>
                <w:rFonts w:ascii="Arial" w:hAnsi="Arial" w:cs="Arial"/>
                <w:sz w:val="20"/>
              </w:rPr>
              <w:pPrChange w:id="232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33" w:author="DELCAMBRE Danny (ESTAT)" w:date="2020-05-19T09:13:00Z">
              <w:r>
                <w:rPr>
                  <w:rFonts w:ascii="Arial" w:hAnsi="Arial" w:cs="Arial"/>
                  <w:sz w:val="20"/>
                </w:rPr>
                <w:t>Gas pipeline</w:t>
              </w:r>
            </w:ins>
          </w:p>
        </w:tc>
        <w:tc>
          <w:tcPr>
            <w:tcW w:w="5488" w:type="dxa"/>
            <w:shd w:val="clear" w:color="auto" w:fill="auto"/>
            <w:tcPrChange w:id="234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036D797E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35" w:author="DELCAMBRE Danny (ESTAT)" w:date="2020-05-19T09:12:00Z"/>
                <w:rFonts w:ascii="Arial" w:hAnsi="Arial" w:cs="Arial"/>
                <w:sz w:val="20"/>
              </w:rPr>
              <w:pPrChange w:id="23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484F41F0" w14:textId="77777777" w:rsidTr="007F3884">
        <w:trPr>
          <w:cantSplit/>
          <w:tblHeader/>
          <w:ins w:id="237" w:author="DELCAMBRE Danny (ESTAT)" w:date="2020-05-19T09:13:00Z"/>
          <w:trPrChange w:id="238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39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4C9D8C10" w14:textId="0E5FFCD4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240" w:author="DELCAMBRE Danny (ESTAT)" w:date="2020-05-19T09:13:00Z"/>
                <w:rFonts w:ascii="Arial" w:hAnsi="Arial" w:cs="Arial"/>
                <w:sz w:val="20"/>
              </w:rPr>
              <w:pPrChange w:id="241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242" w:author="DELCAMBRE Danny (ESTAT)" w:date="2020-05-19T09:13:00Z">
              <w:r>
                <w:rPr>
                  <w:rFonts w:ascii="Arial" w:hAnsi="Arial" w:cs="Arial"/>
                  <w:sz w:val="20"/>
                </w:rPr>
                <w:t>CABLE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43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53132312" w14:textId="40BF2181" w:rsidR="000B495E" w:rsidRPr="00AD61C6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244" w:author="DELCAMBRE Danny (ESTAT)" w:date="2020-05-19T09:13:00Z"/>
                <w:rFonts w:ascii="Arial" w:hAnsi="Arial" w:cs="Arial"/>
                <w:sz w:val="20"/>
              </w:rPr>
              <w:pPrChange w:id="245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46" w:author="DELCAMBRE Danny (ESTAT)" w:date="2020-05-19T09:13:00Z">
              <w:r>
                <w:rPr>
                  <w:rFonts w:ascii="Arial" w:hAnsi="Arial" w:cs="Arial"/>
                  <w:sz w:val="20"/>
                </w:rPr>
                <w:t>Cable</w:t>
              </w:r>
            </w:ins>
          </w:p>
        </w:tc>
        <w:tc>
          <w:tcPr>
            <w:tcW w:w="5488" w:type="dxa"/>
            <w:shd w:val="clear" w:color="auto" w:fill="auto"/>
            <w:tcPrChange w:id="247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3513812C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48" w:author="DELCAMBRE Danny (ESTAT)" w:date="2020-05-19T09:13:00Z"/>
                <w:rFonts w:ascii="Arial" w:hAnsi="Arial" w:cs="Arial"/>
                <w:sz w:val="20"/>
              </w:rPr>
              <w:pPrChange w:id="249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53F78C87" w14:textId="77777777" w:rsidTr="007F3884">
        <w:trPr>
          <w:cantSplit/>
          <w:tblHeader/>
          <w:ins w:id="250" w:author="DELCAMBRE Danny (ESTAT)" w:date="2020-05-19T09:13:00Z"/>
          <w:trPrChange w:id="251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52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6463806D" w14:textId="6BD61AD5" w:rsidR="000B495E" w:rsidDel="001A6A92" w:rsidRDefault="000B495E" w:rsidP="007F3884">
            <w:pPr>
              <w:keepNext/>
              <w:tabs>
                <w:tab w:val="left" w:pos="582"/>
              </w:tabs>
              <w:spacing w:before="120" w:after="120"/>
              <w:jc w:val="center"/>
              <w:rPr>
                <w:ins w:id="253" w:author="DELCAMBRE Danny (ESTAT)" w:date="2020-05-19T09:13:00Z"/>
                <w:rFonts w:ascii="Arial" w:hAnsi="Arial" w:cs="Arial"/>
                <w:sz w:val="20"/>
              </w:rPr>
              <w:pPrChange w:id="254" w:author="DELCAMBRE Danny (ESTAT)" w:date="2020-05-19T09:27:00Z">
                <w:pPr>
                  <w:keepNext/>
                  <w:tabs>
                    <w:tab w:val="left" w:pos="582"/>
                  </w:tabs>
                  <w:spacing w:before="60" w:after="60"/>
                </w:pPr>
              </w:pPrChange>
            </w:pPr>
            <w:ins w:id="255" w:author="DELCAMBRE Danny (ESTAT)" w:date="2020-05-19T09:13:00Z">
              <w:r>
                <w:rPr>
                  <w:rFonts w:ascii="Arial" w:hAnsi="Arial" w:cs="Arial"/>
                  <w:sz w:val="20"/>
                </w:rPr>
                <w:t>MAIL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56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5842CE62" w14:textId="2F9E93A3" w:rsidR="000B495E" w:rsidRPr="00AD61C6" w:rsidRDefault="00C23946" w:rsidP="00A73536">
            <w:pPr>
              <w:keepNext/>
              <w:tabs>
                <w:tab w:val="left" w:pos="315"/>
              </w:tabs>
              <w:spacing w:before="120" w:after="120"/>
              <w:rPr>
                <w:ins w:id="257" w:author="DELCAMBRE Danny (ESTAT)" w:date="2020-05-19T09:13:00Z"/>
                <w:rFonts w:ascii="Arial" w:hAnsi="Arial" w:cs="Arial"/>
                <w:sz w:val="20"/>
              </w:rPr>
              <w:pPrChange w:id="258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59" w:author="DELCAMBRE Danny (ESTAT)" w:date="2020-05-19T09:15:00Z">
              <w:r>
                <w:rPr>
                  <w:rFonts w:ascii="Arial" w:hAnsi="Arial" w:cs="Arial"/>
                  <w:sz w:val="20"/>
                </w:rPr>
                <w:t>Postal consignment</w:t>
              </w:r>
              <w:r w:rsidR="000B495E" w:rsidRPr="00A73536">
                <w:rPr>
                  <w:rFonts w:ascii="Arial" w:hAnsi="Arial" w:cs="Arial"/>
                  <w:sz w:val="20"/>
                </w:rPr>
                <w:t>, mail or courier shipment</w:t>
              </w:r>
            </w:ins>
          </w:p>
        </w:tc>
        <w:tc>
          <w:tcPr>
            <w:tcW w:w="5488" w:type="dxa"/>
            <w:shd w:val="clear" w:color="auto" w:fill="auto"/>
            <w:tcPrChange w:id="260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9DED0A7" w14:textId="77777777" w:rsidR="000B495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61" w:author="DELCAMBRE Danny (ESTAT)" w:date="2020-05-19T09:13:00Z"/>
                <w:rFonts w:ascii="Arial" w:hAnsi="Arial" w:cs="Arial"/>
                <w:sz w:val="20"/>
              </w:rPr>
              <w:pPrChange w:id="262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</w:p>
        </w:tc>
      </w:tr>
      <w:tr w:rsidR="000B495E" w:rsidRPr="0093799E" w14:paraId="252A8593" w14:textId="77777777" w:rsidTr="007F3884">
        <w:trPr>
          <w:cantSplit/>
          <w:tblHeader/>
          <w:ins w:id="263" w:author="DELCAMBRE Danny (ESTAT)" w:date="2020-05-19T09:15:00Z"/>
          <w:trPrChange w:id="264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65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0C3C0AEC" w14:textId="54AB4F41" w:rsidR="000B495E" w:rsidRPr="0093799E" w:rsidRDefault="000B495E" w:rsidP="007F3884">
            <w:pPr>
              <w:keepNext/>
              <w:spacing w:before="120" w:after="120"/>
              <w:jc w:val="center"/>
              <w:rPr>
                <w:ins w:id="266" w:author="DELCAMBRE Danny (ESTAT)" w:date="2020-05-19T09:15:00Z"/>
                <w:rFonts w:ascii="Arial" w:hAnsi="Arial" w:cs="Arial"/>
                <w:sz w:val="20"/>
              </w:rPr>
              <w:pPrChange w:id="267" w:author="DELCAMBRE Danny (ESTAT)" w:date="2020-05-19T09:27:00Z">
                <w:pPr>
                  <w:keepNext/>
                  <w:spacing w:before="60" w:after="60"/>
                </w:pPr>
              </w:pPrChange>
            </w:pPr>
            <w:ins w:id="268" w:author="DELCAMBRE Danny (ESTAT)" w:date="2020-05-19T09:16:00Z">
              <w:r w:rsidRPr="00A73536">
                <w:rPr>
                  <w:rFonts w:ascii="Arial" w:hAnsi="Arial" w:cs="Arial"/>
                  <w:sz w:val="20"/>
                </w:rPr>
                <w:t>SELF_PROP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69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767BB0F6" w14:textId="6862D338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270" w:author="DELCAMBRE Danny (ESTAT)" w:date="2020-05-19T09:15:00Z"/>
                <w:rFonts w:ascii="Arial" w:hAnsi="Arial" w:cs="Arial"/>
                <w:sz w:val="20"/>
              </w:rPr>
              <w:pPrChange w:id="271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72" w:author="DELCAMBRE Danny (ESTAT)" w:date="2020-05-19T09:16:00Z">
              <w:r w:rsidRPr="00A73536">
                <w:rPr>
                  <w:rFonts w:ascii="Arial" w:hAnsi="Arial" w:cs="Arial"/>
                  <w:sz w:val="20"/>
                </w:rPr>
                <w:t>Self-propelled good</w:t>
              </w:r>
            </w:ins>
          </w:p>
        </w:tc>
        <w:tc>
          <w:tcPr>
            <w:tcW w:w="5488" w:type="dxa"/>
            <w:shd w:val="clear" w:color="auto" w:fill="auto"/>
            <w:tcPrChange w:id="273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074CB78E" w14:textId="7208FB84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74" w:author="DELCAMBRE Danny (ESTAT)" w:date="2020-05-19T09:15:00Z"/>
                <w:rFonts w:ascii="Arial" w:hAnsi="Arial" w:cs="Arial"/>
                <w:sz w:val="20"/>
              </w:rPr>
              <w:pPrChange w:id="275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276" w:author="DELCAMBRE Danny (ESTAT)" w:date="2020-05-19T09:17:00Z">
              <w:r w:rsidRPr="00A73536">
                <w:rPr>
                  <w:rFonts w:ascii="Arial" w:hAnsi="Arial" w:cs="Arial"/>
                  <w:sz w:val="20"/>
                </w:rPr>
                <w:t xml:space="preserve">Own propulsion is applied for means of transport (mainly aircraft and ships) which are </w:t>
              </w:r>
              <w:r w:rsidRPr="00A73536">
                <w:rPr>
                  <w:rFonts w:ascii="Arial" w:hAnsi="Arial" w:cs="Arial"/>
                  <w:b/>
                  <w:sz w:val="20"/>
                  <w:u w:val="single"/>
                </w:rPr>
                <w:t>themselves the subject of the trade transaction</w:t>
              </w:r>
              <w:r w:rsidRPr="00A73536">
                <w:rPr>
                  <w:rFonts w:ascii="Arial" w:hAnsi="Arial" w:cs="Arial"/>
                  <w:sz w:val="20"/>
                </w:rPr>
                <w:t xml:space="preserve"> and cross the border under their own propulsion</w:t>
              </w:r>
              <w:r>
                <w:rPr>
                  <w:rFonts w:ascii="Arial" w:hAnsi="Arial" w:cs="Arial"/>
                  <w:sz w:val="20"/>
                </w:rPr>
                <w:t>.</w:t>
              </w:r>
              <w:r w:rsidRPr="00A73536">
                <w:rPr>
                  <w:rFonts w:ascii="Arial" w:hAnsi="Arial" w:cs="Arial"/>
                  <w:sz w:val="20"/>
                </w:rPr>
                <w:t xml:space="preserve"> As an example, an aircraft flown out of the compiling country under its own power should be classified as self-propelled</w:t>
              </w:r>
            </w:ins>
          </w:p>
        </w:tc>
      </w:tr>
      <w:tr w:rsidR="000B495E" w:rsidRPr="0093799E" w14:paraId="3B67EE88" w14:textId="77777777" w:rsidTr="007F3884">
        <w:trPr>
          <w:cantSplit/>
          <w:tblHeader/>
          <w:trPrChange w:id="277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78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79853FBB" w14:textId="6FFF93E0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279" w:author="DELCAMBRE Danny (ESTAT)" w:date="2020-05-19T09:27:00Z">
                <w:pPr>
                  <w:keepNext/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_O</w:t>
            </w:r>
          </w:p>
        </w:tc>
        <w:tc>
          <w:tcPr>
            <w:tcW w:w="1847" w:type="dxa"/>
            <w:shd w:val="clear" w:color="auto" w:fill="auto"/>
            <w:vAlign w:val="center"/>
            <w:tcPrChange w:id="280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07EAD9DB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281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Other</w:t>
            </w:r>
          </w:p>
        </w:tc>
        <w:tc>
          <w:tcPr>
            <w:tcW w:w="5488" w:type="dxa"/>
            <w:shd w:val="clear" w:color="auto" w:fill="auto"/>
            <w:tcPrChange w:id="282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57B44FD8" w14:textId="749E17AF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283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 xml:space="preserve">Used to cover residual information not contained in other categories of the code list (in some contexts, e.g. classifications, referred to as </w:t>
            </w:r>
            <w:proofErr w:type="spellStart"/>
            <w:r w:rsidRPr="0093799E">
              <w:rPr>
                <w:rFonts w:ascii="Arial" w:hAnsi="Arial" w:cs="Arial"/>
                <w:sz w:val="20"/>
              </w:rPr>
              <w:t>n.e.s</w:t>
            </w:r>
            <w:proofErr w:type="spellEnd"/>
            <w:r w:rsidRPr="0093799E">
              <w:rPr>
                <w:rFonts w:ascii="Arial" w:hAnsi="Arial" w:cs="Arial"/>
                <w:sz w:val="20"/>
              </w:rPr>
              <w:t xml:space="preserve">., not elsewhere specified, </w:t>
            </w:r>
            <w:proofErr w:type="spellStart"/>
            <w:r w:rsidRPr="0093799E">
              <w:rPr>
                <w:rFonts w:ascii="Arial" w:hAnsi="Arial" w:cs="Arial"/>
                <w:sz w:val="20"/>
              </w:rPr>
              <w:t>n.e.c</w:t>
            </w:r>
            <w:proofErr w:type="spellEnd"/>
            <w:r w:rsidRPr="0093799E">
              <w:rPr>
                <w:rFonts w:ascii="Arial" w:hAnsi="Arial" w:cs="Arial"/>
                <w:sz w:val="20"/>
              </w:rPr>
              <w:t>., not elsewhere classified, etc.)</w:t>
            </w:r>
          </w:p>
        </w:tc>
      </w:tr>
      <w:tr w:rsidR="000B495E" w:rsidRPr="0093799E" w14:paraId="47E37CFC" w14:textId="77777777" w:rsidTr="007F3884">
        <w:trPr>
          <w:cantSplit/>
          <w:tblHeader/>
          <w:ins w:id="284" w:author="DELCAMBRE Danny (ESTAT)" w:date="2020-05-19T09:18:00Z"/>
          <w:trPrChange w:id="285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286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568EF4AE" w14:textId="66BE9A9A" w:rsidR="000B495E" w:rsidRPr="0093799E" w:rsidRDefault="000B495E" w:rsidP="007F3884">
            <w:pPr>
              <w:keepNext/>
              <w:spacing w:before="120" w:after="120"/>
              <w:jc w:val="center"/>
              <w:rPr>
                <w:ins w:id="287" w:author="DELCAMBRE Danny (ESTAT)" w:date="2020-05-19T09:18:00Z"/>
                <w:rFonts w:ascii="Arial" w:hAnsi="Arial" w:cs="Arial"/>
                <w:sz w:val="20"/>
              </w:rPr>
              <w:pPrChange w:id="288" w:author="DELCAMBRE Danny (ESTAT)" w:date="2020-05-19T09:27:00Z">
                <w:pPr>
                  <w:keepNext/>
                  <w:spacing w:before="60" w:after="60"/>
                </w:pPr>
              </w:pPrChange>
            </w:pPr>
            <w:ins w:id="289" w:author="DELCAMBRE Danny (ESTAT)" w:date="2020-05-19T09:18:00Z">
              <w:r>
                <w:rPr>
                  <w:rFonts w:ascii="Arial" w:hAnsi="Arial" w:cs="Arial"/>
                  <w:sz w:val="20"/>
                </w:rPr>
                <w:t>_U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290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454DAA3A" w14:textId="20C261D5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291" w:author="DELCAMBRE Danny (ESTAT)" w:date="2020-05-19T09:18:00Z"/>
                <w:rFonts w:ascii="Arial" w:hAnsi="Arial" w:cs="Arial"/>
                <w:sz w:val="20"/>
              </w:rPr>
              <w:pPrChange w:id="292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293" w:author="DELCAMBRE Danny (ESTAT)" w:date="2020-05-19T09:18:00Z">
              <w:r>
                <w:rPr>
                  <w:rFonts w:ascii="Arial" w:hAnsi="Arial" w:cs="Arial"/>
                  <w:sz w:val="20"/>
                </w:rPr>
                <w:t>Unknown</w:t>
              </w:r>
            </w:ins>
          </w:p>
        </w:tc>
        <w:tc>
          <w:tcPr>
            <w:tcW w:w="5488" w:type="dxa"/>
            <w:shd w:val="clear" w:color="auto" w:fill="auto"/>
            <w:tcPrChange w:id="294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39F00458" w14:textId="2F094A3E" w:rsidR="000B495E" w:rsidRPr="0093799E" w:rsidRDefault="00B518B2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295" w:author="DELCAMBRE Danny (ESTAT)" w:date="2020-05-19T09:18:00Z"/>
                <w:rFonts w:ascii="Arial" w:hAnsi="Arial" w:cs="Arial"/>
                <w:sz w:val="20"/>
              </w:rPr>
              <w:pPrChange w:id="29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297" w:author="DELCAMBRE Danny (ESTAT)" w:date="2020-05-19T09:53:00Z">
              <w:r w:rsidRPr="00B518B2">
                <w:rPr>
                  <w:rFonts w:ascii="Arial" w:hAnsi="Arial" w:cs="Arial"/>
                  <w:sz w:val="20"/>
                </w:rPr>
                <w:t xml:space="preserve">Failure to obtain a measurement (e.g. </w:t>
              </w:r>
              <w:proofErr w:type="gramStart"/>
              <w:r w:rsidRPr="00B518B2">
                <w:rPr>
                  <w:rFonts w:ascii="Arial" w:hAnsi="Arial" w:cs="Arial"/>
                  <w:sz w:val="20"/>
                </w:rPr>
                <w:t>non response</w:t>
              </w:r>
              <w:proofErr w:type="gramEnd"/>
              <w:r w:rsidRPr="00B518B2">
                <w:rPr>
                  <w:rFonts w:ascii="Arial" w:hAnsi="Arial" w:cs="Arial"/>
                  <w:sz w:val="20"/>
                </w:rPr>
                <w:t>, no data available, information not known by the respondent unit, etc.)</w:t>
              </w:r>
            </w:ins>
          </w:p>
        </w:tc>
      </w:tr>
      <w:tr w:rsidR="000B495E" w:rsidRPr="0093799E" w14:paraId="07BDC24C" w14:textId="77777777" w:rsidTr="007F3884">
        <w:trPr>
          <w:cantSplit/>
          <w:tblHeader/>
          <w:ins w:id="298" w:author="DELCAMBRE Danny (ESTAT)" w:date="2020-05-19T09:18:00Z"/>
          <w:trPrChange w:id="299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300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2406AC7C" w14:textId="34F7FC60" w:rsidR="000B495E" w:rsidRPr="0093799E" w:rsidRDefault="000B495E" w:rsidP="007F3884">
            <w:pPr>
              <w:keepNext/>
              <w:spacing w:before="120" w:after="120"/>
              <w:jc w:val="center"/>
              <w:rPr>
                <w:ins w:id="301" w:author="DELCAMBRE Danny (ESTAT)" w:date="2020-05-19T09:18:00Z"/>
                <w:rFonts w:ascii="Arial" w:hAnsi="Arial" w:cs="Arial"/>
                <w:sz w:val="20"/>
              </w:rPr>
              <w:pPrChange w:id="302" w:author="DELCAMBRE Danny (ESTAT)" w:date="2020-05-19T09:27:00Z">
                <w:pPr>
                  <w:keepNext/>
                  <w:spacing w:before="60" w:after="60"/>
                </w:pPr>
              </w:pPrChange>
            </w:pPr>
            <w:ins w:id="303" w:author="DELCAMBRE Danny (ESTAT)" w:date="2020-05-19T09:18:00Z">
              <w:r>
                <w:rPr>
                  <w:rFonts w:ascii="Arial" w:hAnsi="Arial" w:cs="Arial"/>
                  <w:sz w:val="20"/>
                </w:rPr>
                <w:t>_X</w:t>
              </w:r>
            </w:ins>
          </w:p>
        </w:tc>
        <w:tc>
          <w:tcPr>
            <w:tcW w:w="1847" w:type="dxa"/>
            <w:shd w:val="clear" w:color="auto" w:fill="auto"/>
            <w:vAlign w:val="center"/>
            <w:tcPrChange w:id="304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2F13DC34" w14:textId="2B583D8B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ins w:id="305" w:author="DELCAMBRE Danny (ESTAT)" w:date="2020-05-19T09:18:00Z"/>
                <w:rFonts w:ascii="Arial" w:hAnsi="Arial" w:cs="Arial"/>
                <w:sz w:val="20"/>
              </w:rPr>
              <w:pPrChange w:id="306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ins w:id="307" w:author="DELCAMBRE Danny (ESTAT)" w:date="2020-05-19T09:18:00Z">
              <w:r>
                <w:rPr>
                  <w:rFonts w:ascii="Arial" w:hAnsi="Arial" w:cs="Arial"/>
                  <w:sz w:val="20"/>
                </w:rPr>
                <w:t>Not specified</w:t>
              </w:r>
            </w:ins>
          </w:p>
        </w:tc>
        <w:tc>
          <w:tcPr>
            <w:tcW w:w="5488" w:type="dxa"/>
            <w:shd w:val="clear" w:color="auto" w:fill="auto"/>
            <w:tcPrChange w:id="308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41557D89" w14:textId="55FE1177" w:rsidR="000B495E" w:rsidRPr="0093799E" w:rsidRDefault="00B518B2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ins w:id="309" w:author="DELCAMBRE Danny (ESTAT)" w:date="2020-05-19T09:18:00Z"/>
                <w:rFonts w:ascii="Arial" w:hAnsi="Arial" w:cs="Arial"/>
                <w:sz w:val="20"/>
              </w:rPr>
              <w:pPrChange w:id="31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ins w:id="311" w:author="DELCAMBRE Danny (ESTAT)" w:date="2020-05-19T09:53:00Z">
              <w:r w:rsidRPr="00B518B2">
                <w:rPr>
                  <w:rFonts w:ascii="Arial" w:hAnsi="Arial" w:cs="Arial"/>
                  <w:sz w:val="20"/>
                </w:rPr>
                <w:t>Used where the value for a particular variable falls outside the expected range. An example could be the failure to allocate a classification to a particular unit due to insufficient information, and/or if further breakdown over any related items mentioned in code list not available</w:t>
              </w:r>
            </w:ins>
            <w:bookmarkStart w:id="312" w:name="_GoBack"/>
            <w:bookmarkEnd w:id="312"/>
          </w:p>
        </w:tc>
      </w:tr>
      <w:tr w:rsidR="000B495E" w:rsidRPr="0093799E" w14:paraId="6D42D809" w14:textId="77777777" w:rsidTr="007F3884">
        <w:trPr>
          <w:cantSplit/>
          <w:tblHeader/>
          <w:trPrChange w:id="313" w:author="DELCAMBRE Danny (ESTAT)" w:date="2020-05-19T09:27:00Z">
            <w:trPr>
              <w:cantSplit/>
              <w:tblHeader/>
            </w:trPr>
          </w:trPrChange>
        </w:trPr>
        <w:tc>
          <w:tcPr>
            <w:tcW w:w="1650" w:type="dxa"/>
            <w:shd w:val="clear" w:color="auto" w:fill="D9D9D9" w:themeFill="background1" w:themeFillShade="D9"/>
            <w:vAlign w:val="center"/>
            <w:tcPrChange w:id="314" w:author="DELCAMBRE Danny (ESTAT)" w:date="2020-05-19T09:27:00Z">
              <w:tcPr>
                <w:tcW w:w="1650" w:type="dxa"/>
                <w:shd w:val="clear" w:color="auto" w:fill="D9D9D9" w:themeFill="background1" w:themeFillShade="D9"/>
                <w:vAlign w:val="center"/>
              </w:tcPr>
            </w:tcPrChange>
          </w:tcPr>
          <w:p w14:paraId="18237AB2" w14:textId="6AF4D9ED" w:rsidR="000B495E" w:rsidRPr="0093799E" w:rsidRDefault="000B495E" w:rsidP="007F3884">
            <w:pPr>
              <w:keepNext/>
              <w:spacing w:before="120" w:after="120"/>
              <w:jc w:val="center"/>
              <w:rPr>
                <w:rFonts w:ascii="Arial" w:hAnsi="Arial" w:cs="Arial"/>
                <w:sz w:val="20"/>
              </w:rPr>
              <w:pPrChange w:id="315" w:author="DELCAMBRE Danny (ESTAT)" w:date="2020-05-19T09:27:00Z">
                <w:pPr>
                  <w:keepNext/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_Z</w:t>
            </w:r>
          </w:p>
        </w:tc>
        <w:tc>
          <w:tcPr>
            <w:tcW w:w="1847" w:type="dxa"/>
            <w:shd w:val="clear" w:color="auto" w:fill="auto"/>
            <w:vAlign w:val="center"/>
            <w:tcPrChange w:id="316" w:author="DELCAMBRE Danny (ESTAT)" w:date="2020-05-19T09:27:00Z">
              <w:tcPr>
                <w:tcW w:w="1847" w:type="dxa"/>
                <w:shd w:val="clear" w:color="auto" w:fill="auto"/>
                <w:vAlign w:val="center"/>
              </w:tcPr>
            </w:tcPrChange>
          </w:tcPr>
          <w:p w14:paraId="2426BE94" w14:textId="77777777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rPr>
                <w:rFonts w:ascii="Arial" w:hAnsi="Arial" w:cs="Arial"/>
                <w:sz w:val="20"/>
              </w:rPr>
              <w:pPrChange w:id="317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Not applicable</w:t>
            </w:r>
          </w:p>
        </w:tc>
        <w:tc>
          <w:tcPr>
            <w:tcW w:w="5488" w:type="dxa"/>
            <w:shd w:val="clear" w:color="auto" w:fill="auto"/>
            <w:tcPrChange w:id="318" w:author="DELCAMBRE Danny (ESTAT)" w:date="2020-05-19T09:27:00Z">
              <w:tcPr>
                <w:tcW w:w="5488" w:type="dxa"/>
                <w:shd w:val="clear" w:color="auto" w:fill="auto"/>
              </w:tcPr>
            </w:tcPrChange>
          </w:tcPr>
          <w:p w14:paraId="7D6A0B47" w14:textId="503203A4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319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 xml:space="preserve">Used in response to a question or a request for information that does not apply to the circumstances of the unit </w:t>
            </w:r>
            <w:proofErr w:type="gramStart"/>
            <w:r w:rsidRPr="0093799E">
              <w:rPr>
                <w:rFonts w:ascii="Arial" w:hAnsi="Arial" w:cs="Arial"/>
                <w:sz w:val="20"/>
              </w:rPr>
              <w:t>being surveyed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  <w:p w14:paraId="683FA8FD" w14:textId="5570FF09" w:rsidR="000B495E" w:rsidRPr="0093799E" w:rsidRDefault="000B495E" w:rsidP="00A73536">
            <w:pPr>
              <w:keepNext/>
              <w:tabs>
                <w:tab w:val="left" w:pos="315"/>
              </w:tabs>
              <w:spacing w:before="120" w:after="120"/>
              <w:jc w:val="both"/>
              <w:rPr>
                <w:rFonts w:ascii="Arial" w:hAnsi="Arial" w:cs="Arial"/>
                <w:sz w:val="20"/>
              </w:rPr>
              <w:pPrChange w:id="320" w:author="DELCAMBRE Danny (ESTAT)" w:date="2020-05-19T09:19:00Z">
                <w:pPr>
                  <w:keepNext/>
                  <w:tabs>
                    <w:tab w:val="left" w:pos="315"/>
                  </w:tabs>
                  <w:spacing w:before="60" w:after="60"/>
                  <w:jc w:val="both"/>
                </w:pPr>
              </w:pPrChange>
            </w:pPr>
            <w:r w:rsidRPr="0093799E">
              <w:rPr>
                <w:rFonts w:ascii="Arial" w:hAnsi="Arial" w:cs="Arial"/>
                <w:sz w:val="20"/>
              </w:rPr>
              <w:t>This concept is to be understood as meaning "</w:t>
            </w:r>
            <w:r w:rsidRPr="0093799E">
              <w:rPr>
                <w:rFonts w:ascii="Arial" w:hAnsi="Arial" w:cs="Arial"/>
                <w:b/>
                <w:i/>
                <w:sz w:val="20"/>
              </w:rPr>
              <w:t>statistically</w:t>
            </w:r>
            <w:r w:rsidRPr="0093799E">
              <w:rPr>
                <w:rFonts w:ascii="Arial" w:hAnsi="Arial" w:cs="Arial"/>
                <w:sz w:val="20"/>
              </w:rPr>
              <w:t xml:space="preserve"> not applicable"; i.e. _Z is to be used only for statistical purposes.</w:t>
            </w:r>
          </w:p>
        </w:tc>
      </w:tr>
    </w:tbl>
    <w:p w14:paraId="3866C137" w14:textId="77777777" w:rsidR="003124C1" w:rsidRPr="00315A22" w:rsidRDefault="00C11ABC" w:rsidP="00AF7C9B">
      <w:pPr>
        <w:spacing w:before="360" w:after="120"/>
        <w:rPr>
          <w:rFonts w:ascii="Arial" w:hAnsi="Arial" w:cs="Arial"/>
          <w:b/>
          <w:sz w:val="22"/>
        </w:rPr>
      </w:pPr>
      <w:r w:rsidRPr="00315A22">
        <w:rPr>
          <w:rFonts w:ascii="Arial" w:hAnsi="Arial" w:cs="Arial"/>
          <w:b/>
          <w:sz w:val="22"/>
        </w:rPr>
        <w:t>Remark</w:t>
      </w:r>
      <w:r w:rsidR="005567EB" w:rsidRPr="00315A22">
        <w:rPr>
          <w:rFonts w:ascii="Arial" w:hAnsi="Arial" w:cs="Arial"/>
          <w:b/>
          <w:sz w:val="22"/>
        </w:rPr>
        <w:t>s</w:t>
      </w:r>
    </w:p>
    <w:p w14:paraId="09345EE0" w14:textId="4240827E" w:rsidR="00AD61C6" w:rsidRDefault="00AD61C6" w:rsidP="00AF7C9B">
      <w:pPr>
        <w:spacing w:before="120" w:after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Code List was a joint collaboration between Eurostat and the International Transport Forum (ITF).</w:t>
      </w:r>
    </w:p>
    <w:p w14:paraId="590F1CD7" w14:textId="351BDE85" w:rsidR="000B2790" w:rsidRPr="00315A22" w:rsidRDefault="000B2790" w:rsidP="00AF7C9B">
      <w:pPr>
        <w:spacing w:before="120" w:after="240"/>
        <w:jc w:val="both"/>
        <w:rPr>
          <w:rFonts w:ascii="Arial" w:hAnsi="Arial" w:cs="Arial"/>
          <w:sz w:val="22"/>
        </w:rPr>
      </w:pPr>
      <w:r w:rsidRPr="00315A22">
        <w:rPr>
          <w:rFonts w:ascii="Arial" w:hAnsi="Arial" w:cs="Arial"/>
          <w:sz w:val="22"/>
        </w:rPr>
        <w:lastRenderedPageBreak/>
        <w:t xml:space="preserve">Further recommended code values for expressing general statistical concepts </w:t>
      </w:r>
      <w:r w:rsidR="004F0467" w:rsidRPr="00315A22">
        <w:rPr>
          <w:rFonts w:ascii="Arial" w:hAnsi="Arial" w:cs="Arial"/>
          <w:sz w:val="22"/>
        </w:rPr>
        <w:t xml:space="preserve">can </w:t>
      </w:r>
      <w:r w:rsidRPr="00315A22">
        <w:rPr>
          <w:rFonts w:ascii="Arial" w:hAnsi="Arial" w:cs="Arial"/>
          <w:sz w:val="22"/>
        </w:rPr>
        <w:t>be found in section “Generic codes” of the "Guidelines for the creation and management of SDMX Cross-Domain Code Lists"</w:t>
      </w:r>
      <w:r w:rsidR="004F0467" w:rsidRPr="00315A22">
        <w:rPr>
          <w:rStyle w:val="FootnoteReference"/>
          <w:rFonts w:ascii="Arial" w:hAnsi="Arial" w:cs="Arial"/>
          <w:sz w:val="22"/>
        </w:rPr>
        <w:footnoteReference w:id="1"/>
      </w:r>
    </w:p>
    <w:sectPr w:rsidR="000B2790" w:rsidRPr="00315A22" w:rsidSect="0093799E"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3411B" w14:textId="77777777" w:rsidR="00D97C24" w:rsidRDefault="00D97C24" w:rsidP="000B2790">
      <w:r>
        <w:separator/>
      </w:r>
    </w:p>
  </w:endnote>
  <w:endnote w:type="continuationSeparator" w:id="0">
    <w:p w14:paraId="147B337B" w14:textId="77777777" w:rsidR="00D97C24" w:rsidRDefault="00D97C24" w:rsidP="000B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7A08B" w14:textId="77777777" w:rsidR="00D97C24" w:rsidRDefault="00D97C24" w:rsidP="000B2790">
      <w:r>
        <w:separator/>
      </w:r>
    </w:p>
  </w:footnote>
  <w:footnote w:type="continuationSeparator" w:id="0">
    <w:p w14:paraId="60402DAF" w14:textId="77777777" w:rsidR="00D97C24" w:rsidRDefault="00D97C24" w:rsidP="000B2790">
      <w:r>
        <w:continuationSeparator/>
      </w:r>
    </w:p>
  </w:footnote>
  <w:footnote w:id="1">
    <w:p w14:paraId="18D7E18F" w14:textId="77777777" w:rsidR="004F0467" w:rsidRDefault="004F04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odeListGuideline" w:history="1">
        <w:r w:rsidR="007E7345" w:rsidRPr="009B483B">
          <w:rPr>
            <w:rStyle w:val="Hyperlink"/>
          </w:rPr>
          <w:t>https://sdmx.org/?page_id=4345%20-%20CodeListGuideline#CodeListGuideline</w:t>
        </w:r>
      </w:hyperlink>
      <w:r w:rsidR="007E7345">
        <w:t xml:space="preserve">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686"/>
    <w:multiLevelType w:val="hybridMultilevel"/>
    <w:tmpl w:val="EF8A0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E2460"/>
    <w:multiLevelType w:val="multilevel"/>
    <w:tmpl w:val="7DD8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CAMBRE Danny (ESTAT)">
    <w15:presenceInfo w15:providerId="None" w15:userId="DELCAMBRE Danny (ESTA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348A8"/>
    <w:rsid w:val="00047E7E"/>
    <w:rsid w:val="00051524"/>
    <w:rsid w:val="00054301"/>
    <w:rsid w:val="00055F1C"/>
    <w:rsid w:val="0006064F"/>
    <w:rsid w:val="00076E57"/>
    <w:rsid w:val="00081391"/>
    <w:rsid w:val="00081B52"/>
    <w:rsid w:val="0008360E"/>
    <w:rsid w:val="00090758"/>
    <w:rsid w:val="000B10CD"/>
    <w:rsid w:val="000B2790"/>
    <w:rsid w:val="000B495E"/>
    <w:rsid w:val="000C4557"/>
    <w:rsid w:val="000C69E0"/>
    <w:rsid w:val="000C6FFD"/>
    <w:rsid w:val="000E03AA"/>
    <w:rsid w:val="000E180D"/>
    <w:rsid w:val="000F2041"/>
    <w:rsid w:val="0010032D"/>
    <w:rsid w:val="001038E3"/>
    <w:rsid w:val="00105CD2"/>
    <w:rsid w:val="00111C00"/>
    <w:rsid w:val="0011615C"/>
    <w:rsid w:val="00120EDF"/>
    <w:rsid w:val="001261BE"/>
    <w:rsid w:val="0013395F"/>
    <w:rsid w:val="0014397E"/>
    <w:rsid w:val="001444D1"/>
    <w:rsid w:val="0015114D"/>
    <w:rsid w:val="00155F7A"/>
    <w:rsid w:val="00164606"/>
    <w:rsid w:val="001752D3"/>
    <w:rsid w:val="00175EED"/>
    <w:rsid w:val="00177DF7"/>
    <w:rsid w:val="00181EBC"/>
    <w:rsid w:val="001843B0"/>
    <w:rsid w:val="00191E12"/>
    <w:rsid w:val="0019745A"/>
    <w:rsid w:val="001A0293"/>
    <w:rsid w:val="001A4124"/>
    <w:rsid w:val="001A6A92"/>
    <w:rsid w:val="001B2842"/>
    <w:rsid w:val="001B5C2E"/>
    <w:rsid w:val="001D7E7B"/>
    <w:rsid w:val="001E5CD7"/>
    <w:rsid w:val="001E7430"/>
    <w:rsid w:val="001F0C07"/>
    <w:rsid w:val="001F3827"/>
    <w:rsid w:val="002018E2"/>
    <w:rsid w:val="00202B7B"/>
    <w:rsid w:val="0021091C"/>
    <w:rsid w:val="00211042"/>
    <w:rsid w:val="002139D9"/>
    <w:rsid w:val="002158A9"/>
    <w:rsid w:val="00221C91"/>
    <w:rsid w:val="0023357F"/>
    <w:rsid w:val="00234A00"/>
    <w:rsid w:val="002369E4"/>
    <w:rsid w:val="002376F5"/>
    <w:rsid w:val="00250757"/>
    <w:rsid w:val="00271B4F"/>
    <w:rsid w:val="002A7B3E"/>
    <w:rsid w:val="002B0207"/>
    <w:rsid w:val="002C13AC"/>
    <w:rsid w:val="002E303A"/>
    <w:rsid w:val="002F1511"/>
    <w:rsid w:val="002F65BA"/>
    <w:rsid w:val="0031158B"/>
    <w:rsid w:val="003124C1"/>
    <w:rsid w:val="0031289E"/>
    <w:rsid w:val="00315A22"/>
    <w:rsid w:val="003272C0"/>
    <w:rsid w:val="00334D16"/>
    <w:rsid w:val="0034025B"/>
    <w:rsid w:val="0035181D"/>
    <w:rsid w:val="00360633"/>
    <w:rsid w:val="003620F3"/>
    <w:rsid w:val="0036348B"/>
    <w:rsid w:val="0037584D"/>
    <w:rsid w:val="003771FF"/>
    <w:rsid w:val="00382C8B"/>
    <w:rsid w:val="0038594C"/>
    <w:rsid w:val="00390245"/>
    <w:rsid w:val="00393EB7"/>
    <w:rsid w:val="003A12B9"/>
    <w:rsid w:val="003A6A3F"/>
    <w:rsid w:val="003B0D41"/>
    <w:rsid w:val="003B3101"/>
    <w:rsid w:val="003B5481"/>
    <w:rsid w:val="003B63AE"/>
    <w:rsid w:val="003B6C96"/>
    <w:rsid w:val="003C39B3"/>
    <w:rsid w:val="003C3CAD"/>
    <w:rsid w:val="003D6E3F"/>
    <w:rsid w:val="00401D07"/>
    <w:rsid w:val="0040543A"/>
    <w:rsid w:val="00406395"/>
    <w:rsid w:val="0041631E"/>
    <w:rsid w:val="004245F9"/>
    <w:rsid w:val="00425718"/>
    <w:rsid w:val="00447A0D"/>
    <w:rsid w:val="00473D70"/>
    <w:rsid w:val="004B1638"/>
    <w:rsid w:val="004C2AB8"/>
    <w:rsid w:val="004C5962"/>
    <w:rsid w:val="004D0BD1"/>
    <w:rsid w:val="004D3E05"/>
    <w:rsid w:val="004D4CFA"/>
    <w:rsid w:val="004D60BE"/>
    <w:rsid w:val="004E109B"/>
    <w:rsid w:val="004F0467"/>
    <w:rsid w:val="004F3C5D"/>
    <w:rsid w:val="004F7C82"/>
    <w:rsid w:val="00511D47"/>
    <w:rsid w:val="00514D38"/>
    <w:rsid w:val="005204CE"/>
    <w:rsid w:val="0053708E"/>
    <w:rsid w:val="005434F1"/>
    <w:rsid w:val="00555936"/>
    <w:rsid w:val="005567EB"/>
    <w:rsid w:val="005576FF"/>
    <w:rsid w:val="00563EB5"/>
    <w:rsid w:val="00565684"/>
    <w:rsid w:val="00570760"/>
    <w:rsid w:val="0058667A"/>
    <w:rsid w:val="00596C6A"/>
    <w:rsid w:val="005A7581"/>
    <w:rsid w:val="005A79D6"/>
    <w:rsid w:val="005B1C04"/>
    <w:rsid w:val="005B2AC6"/>
    <w:rsid w:val="005D0014"/>
    <w:rsid w:val="005D3257"/>
    <w:rsid w:val="005E1556"/>
    <w:rsid w:val="005E36AA"/>
    <w:rsid w:val="005E6786"/>
    <w:rsid w:val="005E762C"/>
    <w:rsid w:val="005F73C0"/>
    <w:rsid w:val="006054F9"/>
    <w:rsid w:val="0060741D"/>
    <w:rsid w:val="006131FB"/>
    <w:rsid w:val="006137C7"/>
    <w:rsid w:val="00620BA3"/>
    <w:rsid w:val="006236E4"/>
    <w:rsid w:val="00624B56"/>
    <w:rsid w:val="006251D4"/>
    <w:rsid w:val="006339EF"/>
    <w:rsid w:val="00642D6C"/>
    <w:rsid w:val="00645D46"/>
    <w:rsid w:val="00667CB3"/>
    <w:rsid w:val="006733EE"/>
    <w:rsid w:val="006930A6"/>
    <w:rsid w:val="006A009D"/>
    <w:rsid w:val="006A0832"/>
    <w:rsid w:val="006A0A10"/>
    <w:rsid w:val="006A618B"/>
    <w:rsid w:val="006B2846"/>
    <w:rsid w:val="006B3F87"/>
    <w:rsid w:val="006B50EE"/>
    <w:rsid w:val="006B52CE"/>
    <w:rsid w:val="006C185D"/>
    <w:rsid w:val="006C2519"/>
    <w:rsid w:val="006D68D6"/>
    <w:rsid w:val="006E763C"/>
    <w:rsid w:val="006F3702"/>
    <w:rsid w:val="006F5CA4"/>
    <w:rsid w:val="006F7000"/>
    <w:rsid w:val="007057D7"/>
    <w:rsid w:val="00705FCC"/>
    <w:rsid w:val="00710F26"/>
    <w:rsid w:val="00740197"/>
    <w:rsid w:val="007425D6"/>
    <w:rsid w:val="0074494A"/>
    <w:rsid w:val="00745B79"/>
    <w:rsid w:val="007516FF"/>
    <w:rsid w:val="00756D0F"/>
    <w:rsid w:val="00756D9D"/>
    <w:rsid w:val="00763968"/>
    <w:rsid w:val="007640EB"/>
    <w:rsid w:val="00764E7A"/>
    <w:rsid w:val="00766123"/>
    <w:rsid w:val="0077131D"/>
    <w:rsid w:val="00795F6A"/>
    <w:rsid w:val="007A4FEC"/>
    <w:rsid w:val="007A6701"/>
    <w:rsid w:val="007B25A5"/>
    <w:rsid w:val="007B6796"/>
    <w:rsid w:val="007C4387"/>
    <w:rsid w:val="007D7949"/>
    <w:rsid w:val="007E7345"/>
    <w:rsid w:val="007F3884"/>
    <w:rsid w:val="007F4B88"/>
    <w:rsid w:val="007F7DB5"/>
    <w:rsid w:val="008005A5"/>
    <w:rsid w:val="00805376"/>
    <w:rsid w:val="00805914"/>
    <w:rsid w:val="00811FCA"/>
    <w:rsid w:val="00816DBA"/>
    <w:rsid w:val="00821F85"/>
    <w:rsid w:val="0082277D"/>
    <w:rsid w:val="00826CA1"/>
    <w:rsid w:val="00830981"/>
    <w:rsid w:val="00834830"/>
    <w:rsid w:val="00834EEA"/>
    <w:rsid w:val="00835B1C"/>
    <w:rsid w:val="008361E1"/>
    <w:rsid w:val="008434FA"/>
    <w:rsid w:val="00844A68"/>
    <w:rsid w:val="00844ADF"/>
    <w:rsid w:val="0086353E"/>
    <w:rsid w:val="008806E6"/>
    <w:rsid w:val="00881670"/>
    <w:rsid w:val="00885790"/>
    <w:rsid w:val="00892F2E"/>
    <w:rsid w:val="00892F8A"/>
    <w:rsid w:val="008964EA"/>
    <w:rsid w:val="008A75C9"/>
    <w:rsid w:val="008B2B8D"/>
    <w:rsid w:val="008B4223"/>
    <w:rsid w:val="008C5DE0"/>
    <w:rsid w:val="008D2C51"/>
    <w:rsid w:val="008E05E9"/>
    <w:rsid w:val="008E356D"/>
    <w:rsid w:val="008E6F9D"/>
    <w:rsid w:val="008F6FE1"/>
    <w:rsid w:val="00900B64"/>
    <w:rsid w:val="009011E4"/>
    <w:rsid w:val="00903033"/>
    <w:rsid w:val="00905CDD"/>
    <w:rsid w:val="00917DA0"/>
    <w:rsid w:val="0093799E"/>
    <w:rsid w:val="009418BE"/>
    <w:rsid w:val="009509A8"/>
    <w:rsid w:val="00951AFE"/>
    <w:rsid w:val="009528B4"/>
    <w:rsid w:val="00957F64"/>
    <w:rsid w:val="0096068A"/>
    <w:rsid w:val="009657CE"/>
    <w:rsid w:val="00975F9D"/>
    <w:rsid w:val="00987855"/>
    <w:rsid w:val="00990DFF"/>
    <w:rsid w:val="009914AD"/>
    <w:rsid w:val="009A0CD0"/>
    <w:rsid w:val="009B467A"/>
    <w:rsid w:val="009B482C"/>
    <w:rsid w:val="009E38A6"/>
    <w:rsid w:val="009E57FC"/>
    <w:rsid w:val="009F485A"/>
    <w:rsid w:val="00A003B2"/>
    <w:rsid w:val="00A007BC"/>
    <w:rsid w:val="00A05343"/>
    <w:rsid w:val="00A1361E"/>
    <w:rsid w:val="00A35DAD"/>
    <w:rsid w:val="00A52568"/>
    <w:rsid w:val="00A73536"/>
    <w:rsid w:val="00A841B8"/>
    <w:rsid w:val="00A863F4"/>
    <w:rsid w:val="00A91208"/>
    <w:rsid w:val="00A912D0"/>
    <w:rsid w:val="00A924B4"/>
    <w:rsid w:val="00A9371A"/>
    <w:rsid w:val="00AA0EAD"/>
    <w:rsid w:val="00AB0B3D"/>
    <w:rsid w:val="00AB65A2"/>
    <w:rsid w:val="00AC07FC"/>
    <w:rsid w:val="00AC59BA"/>
    <w:rsid w:val="00AC7DFA"/>
    <w:rsid w:val="00AD024F"/>
    <w:rsid w:val="00AD3323"/>
    <w:rsid w:val="00AD5502"/>
    <w:rsid w:val="00AD61C6"/>
    <w:rsid w:val="00AE4427"/>
    <w:rsid w:val="00AE67F8"/>
    <w:rsid w:val="00AF7C9B"/>
    <w:rsid w:val="00B0428B"/>
    <w:rsid w:val="00B144B3"/>
    <w:rsid w:val="00B2268D"/>
    <w:rsid w:val="00B311B1"/>
    <w:rsid w:val="00B47160"/>
    <w:rsid w:val="00B518B2"/>
    <w:rsid w:val="00B56BB4"/>
    <w:rsid w:val="00B57F77"/>
    <w:rsid w:val="00B65E9A"/>
    <w:rsid w:val="00B84EB6"/>
    <w:rsid w:val="00B86324"/>
    <w:rsid w:val="00B911CD"/>
    <w:rsid w:val="00B91A7C"/>
    <w:rsid w:val="00B94866"/>
    <w:rsid w:val="00BA162C"/>
    <w:rsid w:val="00BA5238"/>
    <w:rsid w:val="00BB6C4C"/>
    <w:rsid w:val="00BB7A79"/>
    <w:rsid w:val="00BC10F9"/>
    <w:rsid w:val="00BC2875"/>
    <w:rsid w:val="00BD1F99"/>
    <w:rsid w:val="00BD594C"/>
    <w:rsid w:val="00BE463E"/>
    <w:rsid w:val="00BF1FFF"/>
    <w:rsid w:val="00C0033D"/>
    <w:rsid w:val="00C11ABC"/>
    <w:rsid w:val="00C23946"/>
    <w:rsid w:val="00C307E0"/>
    <w:rsid w:val="00C36D9C"/>
    <w:rsid w:val="00C43F52"/>
    <w:rsid w:val="00C53805"/>
    <w:rsid w:val="00C64677"/>
    <w:rsid w:val="00C74EC8"/>
    <w:rsid w:val="00C753AD"/>
    <w:rsid w:val="00C978F5"/>
    <w:rsid w:val="00CA0416"/>
    <w:rsid w:val="00CA0E15"/>
    <w:rsid w:val="00CA3386"/>
    <w:rsid w:val="00CB2E14"/>
    <w:rsid w:val="00CB2E6D"/>
    <w:rsid w:val="00CC12E1"/>
    <w:rsid w:val="00CC2089"/>
    <w:rsid w:val="00CC504E"/>
    <w:rsid w:val="00CC6FCC"/>
    <w:rsid w:val="00CC77DC"/>
    <w:rsid w:val="00CD372E"/>
    <w:rsid w:val="00CD62C7"/>
    <w:rsid w:val="00CF360C"/>
    <w:rsid w:val="00D12017"/>
    <w:rsid w:val="00D14D42"/>
    <w:rsid w:val="00D156C0"/>
    <w:rsid w:val="00D2214C"/>
    <w:rsid w:val="00D3275F"/>
    <w:rsid w:val="00D33155"/>
    <w:rsid w:val="00D375AA"/>
    <w:rsid w:val="00D46AA9"/>
    <w:rsid w:val="00D7374C"/>
    <w:rsid w:val="00D8043B"/>
    <w:rsid w:val="00D923DC"/>
    <w:rsid w:val="00D95C6D"/>
    <w:rsid w:val="00D97C24"/>
    <w:rsid w:val="00DA28FC"/>
    <w:rsid w:val="00DA5D44"/>
    <w:rsid w:val="00DA7944"/>
    <w:rsid w:val="00DB00CD"/>
    <w:rsid w:val="00DB0637"/>
    <w:rsid w:val="00DB391B"/>
    <w:rsid w:val="00DD6A3F"/>
    <w:rsid w:val="00DE10B4"/>
    <w:rsid w:val="00DE1AEF"/>
    <w:rsid w:val="00DE3FE8"/>
    <w:rsid w:val="00DE689A"/>
    <w:rsid w:val="00DF3B10"/>
    <w:rsid w:val="00E1240D"/>
    <w:rsid w:val="00E124E9"/>
    <w:rsid w:val="00E151F7"/>
    <w:rsid w:val="00E25796"/>
    <w:rsid w:val="00E26AD5"/>
    <w:rsid w:val="00E3648E"/>
    <w:rsid w:val="00E44B45"/>
    <w:rsid w:val="00E52AFF"/>
    <w:rsid w:val="00E53723"/>
    <w:rsid w:val="00E55184"/>
    <w:rsid w:val="00E5525E"/>
    <w:rsid w:val="00E55453"/>
    <w:rsid w:val="00E571F6"/>
    <w:rsid w:val="00E60FB1"/>
    <w:rsid w:val="00E61D6B"/>
    <w:rsid w:val="00E87387"/>
    <w:rsid w:val="00EB3F76"/>
    <w:rsid w:val="00EC1BFB"/>
    <w:rsid w:val="00ED6001"/>
    <w:rsid w:val="00EE03EF"/>
    <w:rsid w:val="00EE50D2"/>
    <w:rsid w:val="00F01CBD"/>
    <w:rsid w:val="00F050BC"/>
    <w:rsid w:val="00F07411"/>
    <w:rsid w:val="00F07980"/>
    <w:rsid w:val="00F11670"/>
    <w:rsid w:val="00F348A8"/>
    <w:rsid w:val="00F361B8"/>
    <w:rsid w:val="00F46C31"/>
    <w:rsid w:val="00F471D1"/>
    <w:rsid w:val="00F55AAB"/>
    <w:rsid w:val="00F56C3B"/>
    <w:rsid w:val="00F6694B"/>
    <w:rsid w:val="00F716FF"/>
    <w:rsid w:val="00F74EAF"/>
    <w:rsid w:val="00F8428C"/>
    <w:rsid w:val="00F8657B"/>
    <w:rsid w:val="00F87BBF"/>
    <w:rsid w:val="00FA16AE"/>
    <w:rsid w:val="00FA6DEC"/>
    <w:rsid w:val="00FB1363"/>
    <w:rsid w:val="00FB333F"/>
    <w:rsid w:val="00FB5237"/>
    <w:rsid w:val="00FC1008"/>
    <w:rsid w:val="00FC2DA1"/>
    <w:rsid w:val="00FC4554"/>
    <w:rsid w:val="00FC6815"/>
    <w:rsid w:val="00FC74F6"/>
    <w:rsid w:val="00FD1DF0"/>
    <w:rsid w:val="00FD2B36"/>
    <w:rsid w:val="00FE0972"/>
    <w:rsid w:val="00FE5389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626F3D"/>
  <w15:docId w15:val="{682D9F68-A1B8-4D6C-BE99-69E67F2A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3799E"/>
    <w:pPr>
      <w:keepNext/>
      <w:spacing w:before="600"/>
      <w:jc w:val="both"/>
      <w:outlineLvl w:val="1"/>
    </w:pPr>
    <w:rPr>
      <w:rFonts w:ascii="Arial" w:hAnsi="Arial" w:cs="Arial"/>
      <w:b/>
      <w:bCs/>
      <w:i/>
      <w:iCs/>
      <w:color w:val="336699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4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93799E"/>
    <w:rPr>
      <w:rFonts w:ascii="Arial" w:hAnsi="Arial" w:cs="Arial"/>
      <w:b/>
      <w:bCs/>
      <w:i/>
      <w:iCs/>
      <w:color w:val="336699"/>
      <w:sz w:val="24"/>
      <w:szCs w:val="28"/>
      <w:lang w:eastAsia="en-US"/>
    </w:rPr>
  </w:style>
  <w:style w:type="paragraph" w:customStyle="1" w:styleId="style1">
    <w:name w:val="style1"/>
    <w:basedOn w:val="Normal"/>
    <w:rsid w:val="00F348A8"/>
    <w:pPr>
      <w:spacing w:before="100" w:beforeAutospacing="1" w:after="100" w:afterAutospacing="1"/>
    </w:pPr>
    <w:rPr>
      <w:rFonts w:ascii="Arial" w:hAnsi="Arial" w:cs="Arial"/>
    </w:rPr>
  </w:style>
  <w:style w:type="character" w:styleId="Strong">
    <w:name w:val="Strong"/>
    <w:qFormat/>
    <w:rsid w:val="00F348A8"/>
    <w:rPr>
      <w:b/>
      <w:bCs/>
    </w:rPr>
  </w:style>
  <w:style w:type="paragraph" w:styleId="BalloonText">
    <w:name w:val="Balloon Text"/>
    <w:basedOn w:val="Normal"/>
    <w:link w:val="BalloonTextChar"/>
    <w:rsid w:val="00AD0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024F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C11ABC"/>
    <w:rPr>
      <w:color w:val="0000FF"/>
      <w:u w:val="single"/>
    </w:rPr>
  </w:style>
  <w:style w:type="paragraph" w:customStyle="1" w:styleId="DocumentTitle">
    <w:name w:val="Document Title"/>
    <w:basedOn w:val="Normal"/>
    <w:rsid w:val="00642D6C"/>
    <w:pPr>
      <w:suppressAutoHyphens/>
      <w:spacing w:after="240"/>
      <w:jc w:val="center"/>
    </w:pPr>
    <w:rPr>
      <w:rFonts w:ascii="Arial" w:hAnsi="Arial" w:cs="Arial"/>
      <w:b/>
      <w:bCs/>
      <w:caps/>
      <w:color w:val="000080"/>
      <w:sz w:val="44"/>
      <w:szCs w:val="44"/>
      <w:lang w:val="de-DE" w:eastAsia="ar-SA"/>
    </w:rPr>
  </w:style>
  <w:style w:type="paragraph" w:styleId="FootnoteText">
    <w:name w:val="footnote text"/>
    <w:basedOn w:val="Normal"/>
    <w:link w:val="FootnoteTextChar"/>
    <w:rsid w:val="000B27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B2790"/>
  </w:style>
  <w:style w:type="character" w:styleId="FootnoteReference">
    <w:name w:val="footnote reference"/>
    <w:rsid w:val="000B2790"/>
    <w:rPr>
      <w:vertAlign w:val="superscript"/>
    </w:rPr>
  </w:style>
  <w:style w:type="character" w:styleId="FollowedHyperlink">
    <w:name w:val="FollowedHyperlink"/>
    <w:basedOn w:val="DefaultParagraphFont"/>
    <w:rsid w:val="007E734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735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dmx.org/?page_id=4345%20-%20CodeListGuid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E1A0713893144A00CC00F214B71AE" ma:contentTypeVersion="12" ma:contentTypeDescription="Crée un document." ma:contentTypeScope="" ma:versionID="f320d9b6cd89c9e2792e99ba94d6db05">
  <xsd:schema xmlns:xsd="http://www.w3.org/2001/XMLSchema" xmlns:xs="http://www.w3.org/2001/XMLSchema" xmlns:p="http://schemas.microsoft.com/office/2006/metadata/properties" xmlns:ns3="626d4039-44a3-4f34-a939-9e74c9a193d1" xmlns:ns4="607381c3-0f53-441d-8dd9-b46e64774622" targetNamespace="http://schemas.microsoft.com/office/2006/metadata/properties" ma:root="true" ma:fieldsID="535494a8f95013fed6ea1b4d445252b0" ns3:_="" ns4:_="">
    <xsd:import namespace="626d4039-44a3-4f34-a939-9e74c9a193d1"/>
    <xsd:import namespace="607381c3-0f53-441d-8dd9-b46e647746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4039-44a3-4f34-a939-9e74c9a193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381c3-0f53-441d-8dd9-b46e64774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707F9-B41A-4CCC-A128-594A9BDB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d4039-44a3-4f34-a939-9e74c9a193d1"/>
    <ds:schemaRef ds:uri="607381c3-0f53-441d-8dd9-b46e64774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B3168-BE8E-40B4-A166-90B8462C7E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CA8986-629F-4FAC-A540-5D0812ACA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EDEFD-226F-4562-8333-6C8AACC6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441</Words>
  <Characters>2602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CL_SEX</vt:lpstr>
    </vt:vector>
  </TitlesOfParts>
  <Company>European Commission</Company>
  <LinksUpToDate>false</LinksUpToDate>
  <CharactersWithSpaces>3016</CharactersWithSpaces>
  <SharedDoc>false</SharedDoc>
  <HLinks>
    <vt:vector size="6" baseType="variant">
      <vt:variant>
        <vt:i4>4587549</vt:i4>
      </vt:variant>
      <vt:variant>
        <vt:i4>0</vt:i4>
      </vt:variant>
      <vt:variant>
        <vt:i4>0</vt:i4>
      </vt:variant>
      <vt:variant>
        <vt:i4>5</vt:i4>
      </vt:variant>
      <vt:variant>
        <vt:lpwstr>http://sdmx.org/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CL_SEX</dc:title>
  <dc:creator>delcada</dc:creator>
  <cp:lastModifiedBy>DELCAMBRE Danny (ESTAT)</cp:lastModifiedBy>
  <cp:revision>8</cp:revision>
  <dcterms:created xsi:type="dcterms:W3CDTF">2020-05-18T12:30:00Z</dcterms:created>
  <dcterms:modified xsi:type="dcterms:W3CDTF">2020-05-19T07:53:00Z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0x010100B19E1A0713893144A00CC00F214B71AE</vt:lpwstr>
  </property>
</Properties>
</file>