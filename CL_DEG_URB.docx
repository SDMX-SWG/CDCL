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4B599" w14:textId="77777777" w:rsidR="007E7345" w:rsidRDefault="007E7345" w:rsidP="0093799E">
      <w:pPr>
        <w:spacing w:after="200"/>
        <w:jc w:val="center"/>
        <w:rPr>
          <w:rFonts w:ascii="Arial" w:hAnsi="Arial" w:cs="Arial"/>
          <w:b/>
          <w:sz w:val="20"/>
          <w:szCs w:val="20"/>
        </w:rPr>
      </w:pPr>
      <w:bookmarkStart w:id="0" w:name="_Toc214886731"/>
      <w:bookmarkStart w:id="1" w:name="_Toc216764137"/>
      <w:r>
        <w:rPr>
          <w:noProof/>
        </w:rPr>
        <w:drawing>
          <wp:inline distT="0" distB="0" distL="0" distR="0" wp14:anchorId="1C0EED31" wp14:editId="03AE3716">
            <wp:extent cx="211518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185" cy="771525"/>
                    </a:xfrm>
                    <a:prstGeom prst="rect">
                      <a:avLst/>
                    </a:prstGeom>
                    <a:noFill/>
                    <a:ln>
                      <a:noFill/>
                    </a:ln>
                  </pic:spPr>
                </pic:pic>
              </a:graphicData>
            </a:graphic>
          </wp:inline>
        </w:drawing>
      </w:r>
      <w:r>
        <w:rPr>
          <w:noProof/>
          <w:lang w:val="en-US"/>
        </w:rPr>
        <w:br/>
      </w:r>
      <w:r>
        <w:rPr>
          <w:rFonts w:ascii="Arial" w:hAnsi="Arial" w:cs="Arial"/>
          <w:b/>
        </w:rPr>
        <w:t>Statistical Working Group</w:t>
      </w:r>
      <w:r>
        <w:rPr>
          <w:rFonts w:ascii="Arial" w:hAnsi="Arial" w:cs="Arial"/>
          <w:b/>
        </w:rPr>
        <w:br/>
      </w:r>
      <w:r>
        <w:rPr>
          <w:rFonts w:ascii="Arial" w:hAnsi="Arial" w:cs="Arial"/>
          <w:b/>
          <w:sz w:val="20"/>
          <w:szCs w:val="20"/>
        </w:rPr>
        <w:t>Statistical Guidelines</w:t>
      </w:r>
    </w:p>
    <w:p w14:paraId="392770E5" w14:textId="77777777" w:rsidR="007E7345" w:rsidRDefault="007E7345" w:rsidP="00756D0F">
      <w:pPr>
        <w:tabs>
          <w:tab w:val="decimal" w:leader="underscore" w:pos="9072"/>
        </w:tabs>
        <w:spacing w:before="960" w:after="200"/>
        <w:rPr>
          <w:rFonts w:ascii="Calibri" w:hAnsi="Calibri"/>
          <w:b/>
          <w:sz w:val="36"/>
          <w:szCs w:val="36"/>
        </w:rPr>
      </w:pPr>
      <w:r>
        <w:rPr>
          <w:b/>
          <w:sz w:val="36"/>
          <w:szCs w:val="36"/>
        </w:rPr>
        <w:tab/>
      </w:r>
    </w:p>
    <w:p w14:paraId="3922D184" w14:textId="0AB79D57" w:rsidR="007E7345" w:rsidRPr="00A91208" w:rsidRDefault="007E7345" w:rsidP="00756D0F">
      <w:pPr>
        <w:spacing w:before="360" w:after="200"/>
        <w:jc w:val="center"/>
        <w:rPr>
          <w:rFonts w:ascii="Arial" w:hAnsi="Arial" w:cs="Arial"/>
          <w:b/>
          <w:sz w:val="28"/>
          <w:szCs w:val="28"/>
        </w:rPr>
      </w:pPr>
      <w:r w:rsidRPr="00A91208">
        <w:rPr>
          <w:rFonts w:ascii="Arial" w:hAnsi="Arial" w:cs="Arial"/>
          <w:b/>
          <w:sz w:val="28"/>
          <w:szCs w:val="28"/>
        </w:rPr>
        <w:t>CL_</w:t>
      </w:r>
      <w:r w:rsidR="00602C4D">
        <w:rPr>
          <w:rFonts w:ascii="Arial" w:hAnsi="Arial" w:cs="Arial"/>
          <w:b/>
          <w:sz w:val="28"/>
          <w:szCs w:val="28"/>
        </w:rPr>
        <w:t>DEG_URB</w:t>
      </w:r>
      <w:r w:rsidRPr="00A91208">
        <w:rPr>
          <w:rFonts w:ascii="Arial" w:hAnsi="Arial" w:cs="Arial"/>
          <w:b/>
          <w:sz w:val="28"/>
          <w:szCs w:val="28"/>
        </w:rPr>
        <w:br/>
        <w:t xml:space="preserve">Code list for </w:t>
      </w:r>
      <w:r w:rsidR="00225164">
        <w:rPr>
          <w:rFonts w:ascii="Arial" w:hAnsi="Arial" w:cs="Arial"/>
          <w:b/>
          <w:sz w:val="28"/>
          <w:szCs w:val="28"/>
        </w:rPr>
        <w:t>d</w:t>
      </w:r>
      <w:r w:rsidR="00225164" w:rsidRPr="00225164">
        <w:rPr>
          <w:rFonts w:ascii="Arial" w:hAnsi="Arial" w:cs="Arial"/>
          <w:b/>
          <w:sz w:val="28"/>
          <w:szCs w:val="28"/>
        </w:rPr>
        <w:t>egree of urbanisation</w:t>
      </w:r>
    </w:p>
    <w:p w14:paraId="07CC8402" w14:textId="65D6E2D5" w:rsidR="007E7345" w:rsidRPr="00A91208" w:rsidRDefault="007E7345" w:rsidP="007E7345">
      <w:pPr>
        <w:jc w:val="center"/>
        <w:rPr>
          <w:rFonts w:ascii="Arial" w:hAnsi="Arial" w:cs="Arial"/>
          <w:b/>
          <w:sz w:val="28"/>
          <w:szCs w:val="28"/>
        </w:rPr>
      </w:pPr>
      <w:r w:rsidRPr="00A91208">
        <w:rPr>
          <w:rFonts w:ascii="Arial" w:hAnsi="Arial" w:cs="Arial"/>
          <w:b/>
          <w:sz w:val="28"/>
          <w:szCs w:val="28"/>
        </w:rPr>
        <w:t>Version 1</w:t>
      </w:r>
      <w:r w:rsidR="00BD1F99" w:rsidRPr="00A91208">
        <w:rPr>
          <w:rFonts w:ascii="Arial" w:hAnsi="Arial" w:cs="Arial"/>
          <w:b/>
          <w:sz w:val="28"/>
          <w:szCs w:val="28"/>
        </w:rPr>
        <w:t>.0</w:t>
      </w:r>
      <w:r w:rsidRPr="00A91208">
        <w:rPr>
          <w:rFonts w:ascii="Arial" w:hAnsi="Arial" w:cs="Arial"/>
          <w:b/>
          <w:sz w:val="28"/>
          <w:szCs w:val="28"/>
        </w:rPr>
        <w:t xml:space="preserve"> – </w:t>
      </w:r>
      <w:del w:id="2" w:author="BARRACLOUGH David, SDD/SDPS" w:date="2020-03-31T13:59:00Z">
        <w:r w:rsidR="0015114D" w:rsidRPr="00A91208" w:rsidDel="006971C0">
          <w:rPr>
            <w:rFonts w:ascii="Arial" w:hAnsi="Arial" w:cs="Arial"/>
            <w:b/>
            <w:sz w:val="28"/>
            <w:szCs w:val="28"/>
          </w:rPr>
          <w:delText>2</w:delText>
        </w:r>
        <w:r w:rsidR="0015114D" w:rsidDel="006971C0">
          <w:rPr>
            <w:rFonts w:ascii="Arial" w:hAnsi="Arial" w:cs="Arial"/>
            <w:b/>
            <w:sz w:val="28"/>
            <w:szCs w:val="28"/>
          </w:rPr>
          <w:delText>5</w:delText>
        </w:r>
      </w:del>
      <w:ins w:id="3" w:author="BARRACLOUGH David, SDD/SDPS" w:date="2020-03-31T13:59:00Z">
        <w:r w:rsidR="006971C0">
          <w:rPr>
            <w:rFonts w:ascii="Arial" w:hAnsi="Arial" w:cs="Arial"/>
            <w:b/>
            <w:sz w:val="28"/>
            <w:szCs w:val="28"/>
          </w:rPr>
          <w:t>31</w:t>
        </w:r>
      </w:ins>
      <w:r w:rsidR="00BD1F99" w:rsidRPr="00A91208">
        <w:rPr>
          <w:rFonts w:ascii="Arial" w:hAnsi="Arial" w:cs="Arial"/>
          <w:b/>
          <w:sz w:val="28"/>
          <w:szCs w:val="28"/>
        </w:rPr>
        <w:t>/3/2020</w:t>
      </w:r>
    </w:p>
    <w:p w14:paraId="4BF0E60A" w14:textId="77777777" w:rsidR="007E7345" w:rsidRPr="00A91208" w:rsidRDefault="007E7345" w:rsidP="00756D0F">
      <w:pPr>
        <w:tabs>
          <w:tab w:val="decimal" w:leader="underscore" w:pos="9072"/>
        </w:tabs>
        <w:spacing w:after="960"/>
        <w:rPr>
          <w:rFonts w:ascii="Calibri" w:hAnsi="Calibri"/>
          <w:b/>
          <w:sz w:val="36"/>
          <w:szCs w:val="36"/>
        </w:rPr>
      </w:pPr>
      <w:r w:rsidRPr="00A91208">
        <w:rPr>
          <w:b/>
          <w:sz w:val="36"/>
          <w:szCs w:val="36"/>
        </w:rPr>
        <w:tab/>
      </w:r>
    </w:p>
    <w:bookmarkEnd w:id="0"/>
    <w:bookmarkEnd w:id="1"/>
    <w:p w14:paraId="271E805E" w14:textId="3C8FAF3B" w:rsidR="00F348A8" w:rsidRPr="00A91208" w:rsidRDefault="00F348A8" w:rsidP="00C11ABC">
      <w:pPr>
        <w:pStyle w:val="style1"/>
        <w:spacing w:before="360" w:beforeAutospacing="0" w:after="120" w:afterAutospacing="0"/>
        <w:jc w:val="both"/>
        <w:rPr>
          <w:rStyle w:val="Strong"/>
          <w:sz w:val="22"/>
        </w:rPr>
      </w:pPr>
      <w:r w:rsidRPr="00A91208">
        <w:rPr>
          <w:rStyle w:val="Strong"/>
          <w:sz w:val="22"/>
        </w:rPr>
        <w:t>Name</w:t>
      </w:r>
      <w:r w:rsidRPr="00A91208">
        <w:rPr>
          <w:sz w:val="22"/>
        </w:rPr>
        <w:t xml:space="preserve">: </w:t>
      </w:r>
      <w:r w:rsidR="00AD024F" w:rsidRPr="00A91208">
        <w:rPr>
          <w:sz w:val="22"/>
        </w:rPr>
        <w:t xml:space="preserve">Code </w:t>
      </w:r>
      <w:r w:rsidRPr="00A91208">
        <w:rPr>
          <w:sz w:val="22"/>
        </w:rPr>
        <w:t xml:space="preserve">list for </w:t>
      </w:r>
      <w:r w:rsidR="00AD024F" w:rsidRPr="00A91208">
        <w:rPr>
          <w:sz w:val="22"/>
        </w:rPr>
        <w:t>concept “</w:t>
      </w:r>
      <w:r w:rsidR="00602C4D">
        <w:rPr>
          <w:sz w:val="22"/>
        </w:rPr>
        <w:t>D</w:t>
      </w:r>
      <w:r w:rsidR="00602C4D" w:rsidRPr="00602C4D">
        <w:rPr>
          <w:sz w:val="22"/>
        </w:rPr>
        <w:t xml:space="preserve">egree </w:t>
      </w:r>
      <w:r w:rsidR="00B87C97">
        <w:rPr>
          <w:sz w:val="22"/>
        </w:rPr>
        <w:t>of urbanisation</w:t>
      </w:r>
      <w:r w:rsidR="00AD024F" w:rsidRPr="00A91208">
        <w:rPr>
          <w:sz w:val="22"/>
        </w:rPr>
        <w:t>”</w:t>
      </w:r>
      <w:r w:rsidRPr="00A91208">
        <w:rPr>
          <w:sz w:val="22"/>
        </w:rPr>
        <w:t xml:space="preserve"> (</w:t>
      </w:r>
      <w:r w:rsidR="00AD024F" w:rsidRPr="00A91208">
        <w:rPr>
          <w:sz w:val="22"/>
        </w:rPr>
        <w:t>ID “</w:t>
      </w:r>
      <w:r w:rsidR="00602C4D">
        <w:rPr>
          <w:sz w:val="22"/>
        </w:rPr>
        <w:t>DEG_URB</w:t>
      </w:r>
      <w:r w:rsidR="00AD024F" w:rsidRPr="00A91208">
        <w:rPr>
          <w:sz w:val="22"/>
        </w:rPr>
        <w:t>”</w:t>
      </w:r>
      <w:r w:rsidRPr="00A91208">
        <w:rPr>
          <w:sz w:val="22"/>
        </w:rPr>
        <w:t>)</w:t>
      </w:r>
      <w:r w:rsidR="00C11ABC" w:rsidRPr="00A91208">
        <w:rPr>
          <w:sz w:val="22"/>
        </w:rPr>
        <w:t>.</w:t>
      </w:r>
    </w:p>
    <w:p w14:paraId="582F6A4B" w14:textId="49D0D842" w:rsidR="00AD024F" w:rsidRPr="00A91208" w:rsidRDefault="00425718" w:rsidP="0093799E">
      <w:pPr>
        <w:pStyle w:val="style1"/>
        <w:spacing w:before="120" w:beforeAutospacing="0" w:after="120" w:afterAutospacing="0"/>
        <w:jc w:val="both"/>
        <w:rPr>
          <w:sz w:val="22"/>
        </w:rPr>
      </w:pPr>
      <w:r w:rsidRPr="00A91208">
        <w:rPr>
          <w:rStyle w:val="Strong"/>
          <w:sz w:val="22"/>
        </w:rPr>
        <w:t>Description</w:t>
      </w:r>
      <w:r w:rsidR="007F4B88" w:rsidRPr="00A91208">
        <w:rPr>
          <w:sz w:val="22"/>
        </w:rPr>
        <w:t xml:space="preserve">: </w:t>
      </w:r>
      <w:r w:rsidR="00AD024F" w:rsidRPr="00A91208">
        <w:rPr>
          <w:sz w:val="22"/>
        </w:rPr>
        <w:t xml:space="preserve">This code list provides coded information about </w:t>
      </w:r>
      <w:r w:rsidR="00830981" w:rsidRPr="00A91208">
        <w:rPr>
          <w:sz w:val="22"/>
        </w:rPr>
        <w:t>t</w:t>
      </w:r>
      <w:r w:rsidR="007F4B88" w:rsidRPr="00A91208">
        <w:rPr>
          <w:sz w:val="22"/>
        </w:rPr>
        <w:t xml:space="preserve">he </w:t>
      </w:r>
      <w:r w:rsidR="00602C4D" w:rsidRPr="00602C4D">
        <w:rPr>
          <w:sz w:val="22"/>
        </w:rPr>
        <w:t xml:space="preserve">degree to which area </w:t>
      </w:r>
      <w:del w:id="4" w:author="BARRACLOUGH David, SDD/SDPS" w:date="2020-03-31T10:53:00Z">
        <w:r w:rsidR="00602C4D" w:rsidRPr="00602C4D" w:rsidDel="00936741">
          <w:rPr>
            <w:sz w:val="22"/>
          </w:rPr>
          <w:delText xml:space="preserve">of residence </w:delText>
        </w:r>
      </w:del>
      <w:r w:rsidR="00602C4D" w:rsidRPr="00602C4D">
        <w:rPr>
          <w:sz w:val="22"/>
        </w:rPr>
        <w:t>is urbanised</w:t>
      </w:r>
      <w:r w:rsidR="007F4B88" w:rsidRPr="00A91208">
        <w:rPr>
          <w:sz w:val="22"/>
        </w:rPr>
        <w:t xml:space="preserve">. </w:t>
      </w:r>
    </w:p>
    <w:p w14:paraId="2E0D986A" w14:textId="779CA7D7" w:rsidR="007F4B88" w:rsidRPr="0093799E" w:rsidRDefault="00AD024F" w:rsidP="00C11ABC">
      <w:pPr>
        <w:pStyle w:val="style1"/>
        <w:spacing w:before="120" w:beforeAutospacing="0" w:after="120" w:afterAutospacing="0"/>
        <w:jc w:val="both"/>
        <w:rPr>
          <w:sz w:val="22"/>
        </w:rPr>
      </w:pPr>
      <w:r w:rsidRPr="0093799E">
        <w:rPr>
          <w:b/>
          <w:sz w:val="22"/>
        </w:rPr>
        <w:t>Explanatory notes</w:t>
      </w:r>
      <w:r w:rsidRPr="0093799E">
        <w:rPr>
          <w:sz w:val="22"/>
        </w:rPr>
        <w:t xml:space="preserve">: </w:t>
      </w:r>
      <w:r w:rsidR="007F4B88" w:rsidRPr="0093799E">
        <w:rPr>
          <w:sz w:val="22"/>
        </w:rPr>
        <w:t xml:space="preserve">This concept is applied if data needs to be categorised by </w:t>
      </w:r>
      <w:r w:rsidR="00602C4D" w:rsidRPr="00602C4D">
        <w:rPr>
          <w:sz w:val="22"/>
        </w:rPr>
        <w:t xml:space="preserve">degree to which area </w:t>
      </w:r>
      <w:del w:id="5" w:author="BARRACLOUGH David, SDD/SDPS" w:date="2020-03-31T10:54:00Z">
        <w:r w:rsidR="00602C4D" w:rsidRPr="00602C4D" w:rsidDel="00936741">
          <w:rPr>
            <w:sz w:val="22"/>
          </w:rPr>
          <w:delText xml:space="preserve">of residence </w:delText>
        </w:r>
      </w:del>
      <w:r w:rsidR="00602C4D" w:rsidRPr="00602C4D">
        <w:rPr>
          <w:sz w:val="22"/>
        </w:rPr>
        <w:t>is urbanised</w:t>
      </w:r>
      <w:r w:rsidR="007F4B88" w:rsidRPr="0093799E">
        <w:rPr>
          <w:sz w:val="22"/>
        </w:rPr>
        <w:t>.</w:t>
      </w:r>
      <w:r w:rsidR="00BD1F99">
        <w:rPr>
          <w:sz w:val="22"/>
        </w:rPr>
        <w:t xml:space="preserve"> </w:t>
      </w:r>
    </w:p>
    <w:p w14:paraId="5A9CD3D4" w14:textId="1A807BCA" w:rsidR="00AD024F" w:rsidRPr="0093799E" w:rsidRDefault="00AD024F" w:rsidP="00FC74F6">
      <w:pPr>
        <w:pStyle w:val="style1"/>
        <w:spacing w:before="120" w:beforeAutospacing="0" w:after="120" w:afterAutospacing="0"/>
        <w:jc w:val="both"/>
        <w:rPr>
          <w:sz w:val="22"/>
        </w:rPr>
      </w:pPr>
      <w:r w:rsidRPr="0093799E">
        <w:rPr>
          <w:b/>
          <w:sz w:val="22"/>
        </w:rPr>
        <w:t>Established international standard(s) used as input for the code list</w:t>
      </w:r>
      <w:r w:rsidRPr="0093799E">
        <w:rPr>
          <w:sz w:val="22"/>
        </w:rPr>
        <w:t xml:space="preserve">: </w:t>
      </w:r>
      <w:ins w:id="6" w:author="BARRACLOUGH David, SDD/SDPS" w:date="2020-03-31T13:40:00Z">
        <w:r w:rsidR="00AE6792">
          <w:rPr>
            <w:sz w:val="22"/>
          </w:rPr>
          <w:fldChar w:fldCharType="begin"/>
        </w:r>
        <w:r w:rsidR="00AE6792">
          <w:rPr>
            <w:sz w:val="22"/>
          </w:rPr>
          <w:instrText xml:space="preserve"> HYPERLINK "https://ec.europa.eu/eurostat/cros/system/files/bg-item3j-recommendation-e.pdf" </w:instrText>
        </w:r>
        <w:r w:rsidR="00AE6792">
          <w:rPr>
            <w:sz w:val="22"/>
          </w:rPr>
          <w:fldChar w:fldCharType="separate"/>
        </w:r>
        <w:r w:rsidR="00AE6792" w:rsidRPr="00AE6792">
          <w:rPr>
            <w:rStyle w:val="Hyperlink"/>
            <w:sz w:val="22"/>
          </w:rPr>
          <w:t>A recommendation on the method to delineate cities, urban and rural areas for international statistical comparisons</w:t>
        </w:r>
        <w:r w:rsidR="00AE6792">
          <w:rPr>
            <w:sz w:val="22"/>
          </w:rPr>
          <w:fldChar w:fldCharType="end"/>
        </w:r>
      </w:ins>
      <w:ins w:id="7" w:author="BARRACLOUGH David, SDD/SDPS" w:date="2020-03-31T13:43:00Z">
        <w:r w:rsidR="00AE6792">
          <w:rPr>
            <w:sz w:val="22"/>
          </w:rPr>
          <w:t xml:space="preserve"> </w:t>
        </w:r>
      </w:ins>
      <w:ins w:id="8" w:author="BARRACLOUGH David, SDD/SDPS" w:date="2020-03-31T13:44:00Z">
        <w:r w:rsidR="00AE6792">
          <w:rPr>
            <w:sz w:val="22"/>
          </w:rPr>
          <w:t>–</w:t>
        </w:r>
      </w:ins>
      <w:ins w:id="9" w:author="BARRACLOUGH David, SDD/SDPS" w:date="2020-03-31T13:43:00Z">
        <w:r w:rsidR="00AE6792">
          <w:rPr>
            <w:sz w:val="22"/>
          </w:rPr>
          <w:t xml:space="preserve"> </w:t>
        </w:r>
      </w:ins>
      <w:ins w:id="10" w:author="BARRACLOUGH David, SDD/SDPS" w:date="2020-03-31T13:44:00Z">
        <w:r w:rsidR="00AE6792">
          <w:rPr>
            <w:sz w:val="22"/>
          </w:rPr>
          <w:t>e</w:t>
        </w:r>
      </w:ins>
      <w:ins w:id="11" w:author="BARRACLOUGH David, SDD/SDPS" w:date="2020-03-31T13:43:00Z">
        <w:r w:rsidR="00AE6792">
          <w:rPr>
            <w:sz w:val="22"/>
          </w:rPr>
          <w:t xml:space="preserve">ndorsed </w:t>
        </w:r>
      </w:ins>
      <w:ins w:id="12" w:author="BARRACLOUGH David, SDD/SDPS" w:date="2020-03-31T13:44:00Z">
        <w:r w:rsidR="00AE6792">
          <w:rPr>
            <w:sz w:val="22"/>
          </w:rPr>
          <w:t>March 2020 by the UN Statistical Commission</w:t>
        </w:r>
      </w:ins>
      <w:ins w:id="13" w:author="BARRACLOUGH David, SDD/SDPS" w:date="2020-03-31T13:52:00Z">
        <w:r w:rsidR="00722E4E">
          <w:rPr>
            <w:sz w:val="22"/>
          </w:rPr>
          <w:t>.</w:t>
        </w:r>
      </w:ins>
      <w:ins w:id="14" w:author="BARRACLOUGH David, SDD/SDPS" w:date="2020-03-31T13:44:00Z">
        <w:r w:rsidR="00AE6792">
          <w:rPr>
            <w:sz w:val="22"/>
          </w:rPr>
          <w:t xml:space="preserve"> </w:t>
        </w:r>
      </w:ins>
      <w:del w:id="15" w:author="BARRACLOUGH David, SDD/SDPS" w:date="2020-03-31T13:40:00Z">
        <w:r w:rsidRPr="0093799E" w:rsidDel="00AE6792">
          <w:rPr>
            <w:sz w:val="22"/>
          </w:rPr>
          <w:delText>None</w:delText>
        </w:r>
        <w:r w:rsidR="005567EB" w:rsidRPr="0093799E" w:rsidDel="00AE6792">
          <w:rPr>
            <w:sz w:val="22"/>
          </w:rPr>
          <w:delText xml:space="preserve"> (see under “Remarks” below for more information)</w:delText>
        </w:r>
        <w:r w:rsidRPr="0093799E" w:rsidDel="00AE6792">
          <w:rPr>
            <w:sz w:val="22"/>
          </w:rPr>
          <w:delText>.</w:delText>
        </w:r>
      </w:del>
    </w:p>
    <w:p w14:paraId="508BAA2C" w14:textId="77777777" w:rsidR="00722E4E" w:rsidRDefault="00722E4E" w:rsidP="00C11ABC">
      <w:pPr>
        <w:pStyle w:val="style1"/>
        <w:spacing w:before="120" w:beforeAutospacing="0" w:after="240" w:afterAutospacing="0"/>
        <w:jc w:val="both"/>
        <w:rPr>
          <w:ins w:id="16" w:author="BARRACLOUGH David, SDD/SDPS" w:date="2020-03-31T13:56:00Z"/>
          <w:sz w:val="22"/>
        </w:rPr>
      </w:pPr>
    </w:p>
    <w:p w14:paraId="06D358CF" w14:textId="77777777" w:rsidR="00722E4E" w:rsidRDefault="00722E4E">
      <w:pPr>
        <w:rPr>
          <w:ins w:id="17" w:author="BARRACLOUGH David, SDD/SDPS" w:date="2020-03-31T13:56:00Z"/>
          <w:rFonts w:ascii="Arial" w:hAnsi="Arial" w:cs="Arial"/>
          <w:sz w:val="22"/>
        </w:rPr>
      </w:pPr>
      <w:ins w:id="18" w:author="BARRACLOUGH David, SDD/SDPS" w:date="2020-03-31T13:56:00Z">
        <w:r>
          <w:rPr>
            <w:sz w:val="22"/>
          </w:rPr>
          <w:br w:type="page"/>
        </w:r>
      </w:ins>
    </w:p>
    <w:p w14:paraId="0FDFB7C5" w14:textId="7BA2F1A7" w:rsidR="00722E4E" w:rsidRPr="00315A22" w:rsidRDefault="00722E4E" w:rsidP="00722E4E">
      <w:pPr>
        <w:spacing w:before="360" w:after="120"/>
        <w:rPr>
          <w:ins w:id="19" w:author="BARRACLOUGH David, SDD/SDPS" w:date="2020-03-31T13:57:00Z"/>
          <w:rFonts w:ascii="Arial" w:hAnsi="Arial" w:cs="Arial"/>
          <w:b/>
          <w:sz w:val="22"/>
        </w:rPr>
      </w:pPr>
      <w:ins w:id="20" w:author="BARRACLOUGH David, SDD/SDPS" w:date="2020-03-31T13:57:00Z">
        <w:r>
          <w:rPr>
            <w:rFonts w:ascii="Arial" w:hAnsi="Arial" w:cs="Arial"/>
            <w:b/>
            <w:sz w:val="22"/>
          </w:rPr>
          <w:lastRenderedPageBreak/>
          <w:t>Recommended Codes</w:t>
        </w:r>
      </w:ins>
    </w:p>
    <w:p w14:paraId="141769C9" w14:textId="351D99CA" w:rsidR="00722E4E" w:rsidRPr="0093799E" w:rsidDel="00722E4E" w:rsidRDefault="00722E4E" w:rsidP="00C11ABC">
      <w:pPr>
        <w:pStyle w:val="style1"/>
        <w:spacing w:before="120" w:beforeAutospacing="0" w:after="240" w:afterAutospacing="0"/>
        <w:jc w:val="both"/>
        <w:rPr>
          <w:del w:id="21" w:author="BARRACLOUGH David, SDD/SDPS" w:date="2020-03-31T13:57:00Z"/>
          <w:sz w:val="22"/>
        </w:rPr>
      </w:pP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2" w:author="BARRACLOUGH David, SDD/SDPS" w:date="2020-03-31T10:53:00Z">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650"/>
        <w:gridCol w:w="1950"/>
        <w:gridCol w:w="5385"/>
        <w:tblGridChange w:id="23">
          <w:tblGrid>
            <w:gridCol w:w="1650"/>
            <w:gridCol w:w="1847"/>
            <w:gridCol w:w="103"/>
            <w:gridCol w:w="5385"/>
          </w:tblGrid>
        </w:tblGridChange>
      </w:tblGrid>
      <w:tr w:rsidR="00936741" w:rsidRPr="0093799E" w14:paraId="1D4B45B0" w14:textId="77777777" w:rsidTr="00936741">
        <w:trPr>
          <w:trHeight w:val="575"/>
          <w:trPrChange w:id="24" w:author="BARRACLOUGH David, SDD/SDPS" w:date="2020-03-31T10:53:00Z">
            <w:trPr>
              <w:trHeight w:val="575"/>
            </w:trPr>
          </w:trPrChange>
        </w:trPr>
        <w:tc>
          <w:tcPr>
            <w:tcW w:w="1650" w:type="dxa"/>
            <w:tcBorders>
              <w:top w:val="single" w:sz="12" w:space="0" w:color="auto"/>
              <w:left w:val="single" w:sz="12" w:space="0" w:color="auto"/>
              <w:bottom w:val="single" w:sz="12" w:space="0" w:color="auto"/>
            </w:tcBorders>
            <w:shd w:val="clear" w:color="auto" w:fill="auto"/>
            <w:vAlign w:val="center"/>
            <w:tcPrChange w:id="25" w:author="BARRACLOUGH David, SDD/SDPS" w:date="2020-03-31T10:53:00Z">
              <w:tcPr>
                <w:tcW w:w="1650" w:type="dxa"/>
                <w:tcBorders>
                  <w:top w:val="single" w:sz="12" w:space="0" w:color="auto"/>
                  <w:left w:val="single" w:sz="12" w:space="0" w:color="auto"/>
                  <w:bottom w:val="single" w:sz="12" w:space="0" w:color="auto"/>
                </w:tcBorders>
                <w:shd w:val="clear" w:color="auto" w:fill="auto"/>
                <w:vAlign w:val="center"/>
              </w:tcPr>
            </w:tcPrChange>
          </w:tcPr>
          <w:p w14:paraId="341E9157" w14:textId="4B28E5AB" w:rsidR="00936741" w:rsidRPr="0093799E" w:rsidRDefault="00722E4E" w:rsidP="00AE6792">
            <w:pPr>
              <w:keepNext/>
              <w:spacing w:before="60" w:after="60"/>
              <w:jc w:val="center"/>
              <w:rPr>
                <w:rFonts w:ascii="Arial" w:hAnsi="Arial" w:cs="Arial"/>
                <w:b/>
                <w:bCs/>
                <w:sz w:val="20"/>
              </w:rPr>
            </w:pPr>
            <w:ins w:id="26" w:author="BARRACLOUGH David, SDD/SDPS" w:date="2020-03-31T13:55:00Z">
              <w:r>
                <w:rPr>
                  <w:rFonts w:ascii="Arial" w:hAnsi="Arial" w:cs="Arial"/>
                  <w:b/>
                  <w:bCs/>
                  <w:sz w:val="20"/>
                </w:rPr>
                <w:t xml:space="preserve">Code </w:t>
              </w:r>
            </w:ins>
            <w:del w:id="27" w:author="BARRACLOUGH David, SDD/SDPS" w:date="2020-03-31T13:37:00Z">
              <w:r w:rsidR="00936741" w:rsidRPr="0093799E" w:rsidDel="00AE6792">
                <w:rPr>
                  <w:rFonts w:ascii="Arial" w:hAnsi="Arial" w:cs="Arial"/>
                  <w:b/>
                  <w:bCs/>
                  <w:sz w:val="20"/>
                </w:rPr>
                <w:delText>Recommended code values</w:delText>
              </w:r>
            </w:del>
            <w:ins w:id="28" w:author="BARRACLOUGH David, SDD/SDPS" w:date="2020-03-31T13:38:00Z">
              <w:r w:rsidR="00AE6792">
                <w:rPr>
                  <w:rFonts w:ascii="Arial" w:hAnsi="Arial" w:cs="Arial"/>
                  <w:b/>
                  <w:bCs/>
                  <w:sz w:val="20"/>
                </w:rPr>
                <w:t>Id</w:t>
              </w:r>
            </w:ins>
          </w:p>
        </w:tc>
        <w:tc>
          <w:tcPr>
            <w:tcW w:w="1847" w:type="dxa"/>
            <w:tcBorders>
              <w:top w:val="single" w:sz="12" w:space="0" w:color="auto"/>
              <w:bottom w:val="single" w:sz="12" w:space="0" w:color="auto"/>
            </w:tcBorders>
            <w:shd w:val="clear" w:color="auto" w:fill="auto"/>
            <w:vAlign w:val="center"/>
            <w:tcPrChange w:id="29" w:author="BARRACLOUGH David, SDD/SDPS" w:date="2020-03-31T10:53:00Z">
              <w:tcPr>
                <w:tcW w:w="1847" w:type="dxa"/>
                <w:tcBorders>
                  <w:top w:val="single" w:sz="12" w:space="0" w:color="auto"/>
                  <w:bottom w:val="single" w:sz="12" w:space="0" w:color="auto"/>
                </w:tcBorders>
                <w:shd w:val="clear" w:color="auto" w:fill="auto"/>
                <w:vAlign w:val="center"/>
              </w:tcPr>
            </w:tcPrChange>
          </w:tcPr>
          <w:p w14:paraId="13BA7C5E" w14:textId="2CC385A2" w:rsidR="00936741" w:rsidRPr="0093799E" w:rsidRDefault="00722E4E" w:rsidP="007E7345">
            <w:pPr>
              <w:keepNext/>
              <w:spacing w:before="60" w:after="60"/>
              <w:jc w:val="center"/>
              <w:rPr>
                <w:rFonts w:ascii="Arial" w:hAnsi="Arial" w:cs="Arial"/>
                <w:b/>
                <w:bCs/>
                <w:sz w:val="20"/>
              </w:rPr>
            </w:pPr>
            <w:ins w:id="30" w:author="BARRACLOUGH David, SDD/SDPS" w:date="2020-03-31T13:55:00Z">
              <w:r>
                <w:rPr>
                  <w:rFonts w:ascii="Arial" w:hAnsi="Arial" w:cs="Arial"/>
                  <w:b/>
                  <w:bCs/>
                  <w:sz w:val="20"/>
                </w:rPr>
                <w:t xml:space="preserve">Code </w:t>
              </w:r>
            </w:ins>
            <w:del w:id="31" w:author="BARRACLOUGH David, SDD/SDPS" w:date="2020-03-31T13:37:00Z">
              <w:r w:rsidR="00936741" w:rsidRPr="0093799E" w:rsidDel="00AE6792">
                <w:rPr>
                  <w:rFonts w:ascii="Arial" w:hAnsi="Arial" w:cs="Arial"/>
                  <w:b/>
                  <w:bCs/>
                  <w:sz w:val="20"/>
                </w:rPr>
                <w:delText>Recommended code descriptions</w:delText>
              </w:r>
            </w:del>
            <w:ins w:id="32" w:author="BARRACLOUGH David, SDD/SDPS" w:date="2020-03-31T13:37:00Z">
              <w:r w:rsidR="00AE6792">
                <w:rPr>
                  <w:rFonts w:ascii="Arial" w:hAnsi="Arial" w:cs="Arial"/>
                  <w:b/>
                  <w:bCs/>
                  <w:sz w:val="20"/>
                </w:rPr>
                <w:t>Name</w:t>
              </w:r>
            </w:ins>
          </w:p>
        </w:tc>
        <w:tc>
          <w:tcPr>
            <w:tcW w:w="5488" w:type="dxa"/>
            <w:tcBorders>
              <w:top w:val="single" w:sz="12" w:space="0" w:color="auto"/>
              <w:bottom w:val="single" w:sz="12" w:space="0" w:color="auto"/>
              <w:right w:val="single" w:sz="12" w:space="0" w:color="auto"/>
            </w:tcBorders>
            <w:shd w:val="clear" w:color="auto" w:fill="auto"/>
            <w:tcPrChange w:id="33" w:author="BARRACLOUGH David, SDD/SDPS" w:date="2020-03-31T10:53:00Z">
              <w:tcPr>
                <w:tcW w:w="5488" w:type="dxa"/>
                <w:gridSpan w:val="2"/>
                <w:tcBorders>
                  <w:top w:val="single" w:sz="12" w:space="0" w:color="auto"/>
                  <w:bottom w:val="single" w:sz="12" w:space="0" w:color="auto"/>
                  <w:right w:val="single" w:sz="12" w:space="0" w:color="auto"/>
                </w:tcBorders>
                <w:shd w:val="clear" w:color="auto" w:fill="auto"/>
              </w:tcPr>
            </w:tcPrChange>
          </w:tcPr>
          <w:p w14:paraId="7441D9BE" w14:textId="66864D9A" w:rsidR="00936741" w:rsidRPr="0093799E" w:rsidRDefault="00722E4E" w:rsidP="007E7345">
            <w:pPr>
              <w:keepNext/>
              <w:spacing w:before="180" w:after="60"/>
              <w:jc w:val="center"/>
              <w:rPr>
                <w:rFonts w:ascii="Arial" w:hAnsi="Arial" w:cs="Arial"/>
                <w:b/>
                <w:bCs/>
                <w:sz w:val="20"/>
              </w:rPr>
            </w:pPr>
            <w:ins w:id="34" w:author="BARRACLOUGH David, SDD/SDPS" w:date="2020-03-31T13:55:00Z">
              <w:r>
                <w:rPr>
                  <w:rFonts w:ascii="Arial" w:hAnsi="Arial" w:cs="Arial"/>
                  <w:b/>
                  <w:bCs/>
                  <w:sz w:val="20"/>
                </w:rPr>
                <w:t xml:space="preserve">Code </w:t>
              </w:r>
            </w:ins>
            <w:del w:id="35" w:author="BARRACLOUGH David, SDD/SDPS" w:date="2020-03-31T13:37:00Z">
              <w:r w:rsidR="00936741" w:rsidRPr="0093799E" w:rsidDel="00AE6792">
                <w:rPr>
                  <w:rFonts w:ascii="Arial" w:hAnsi="Arial" w:cs="Arial"/>
                  <w:b/>
                  <w:bCs/>
                  <w:sz w:val="20"/>
                </w:rPr>
                <w:delText>Annotations</w:delText>
              </w:r>
            </w:del>
            <w:ins w:id="36" w:author="BARRACLOUGH David, SDD/SDPS" w:date="2020-03-31T13:37:00Z">
              <w:r w:rsidR="00AE6792">
                <w:rPr>
                  <w:rFonts w:ascii="Arial" w:hAnsi="Arial" w:cs="Arial"/>
                  <w:b/>
                  <w:bCs/>
                  <w:sz w:val="20"/>
                </w:rPr>
                <w:t>Description</w:t>
              </w:r>
            </w:ins>
          </w:p>
        </w:tc>
      </w:tr>
      <w:tr w:rsidR="00AE6792" w:rsidRPr="0093799E" w14:paraId="3B34EA30" w14:textId="77777777" w:rsidTr="00A84B89">
        <w:trPr>
          <w:trHeight w:val="416"/>
          <w:trPrChange w:id="37" w:author="BARRACLOUGH David, SDD/SDPS" w:date="2020-03-31T13:36:00Z">
            <w:trPr>
              <w:trHeight w:val="416"/>
            </w:trPr>
          </w:trPrChange>
        </w:trPr>
        <w:tc>
          <w:tcPr>
            <w:tcW w:w="1650" w:type="dxa"/>
            <w:tcBorders>
              <w:top w:val="single" w:sz="12" w:space="0" w:color="auto"/>
            </w:tcBorders>
            <w:shd w:val="clear" w:color="auto" w:fill="auto"/>
            <w:vAlign w:val="center"/>
            <w:tcPrChange w:id="38" w:author="BARRACLOUGH David, SDD/SDPS" w:date="2020-03-31T13:36:00Z">
              <w:tcPr>
                <w:tcW w:w="1650" w:type="dxa"/>
                <w:tcBorders>
                  <w:top w:val="single" w:sz="12" w:space="0" w:color="auto"/>
                </w:tcBorders>
                <w:shd w:val="clear" w:color="auto" w:fill="auto"/>
                <w:vAlign w:val="center"/>
              </w:tcPr>
            </w:tcPrChange>
          </w:tcPr>
          <w:p w14:paraId="6BBD278F" w14:textId="7077F497" w:rsidR="00AE6792" w:rsidRPr="0093799E" w:rsidRDefault="00AE6792" w:rsidP="00AE6792">
            <w:pPr>
              <w:keepNext/>
              <w:spacing w:before="60" w:after="60"/>
              <w:rPr>
                <w:rFonts w:ascii="Arial" w:hAnsi="Arial" w:cs="Arial"/>
                <w:sz w:val="20"/>
              </w:rPr>
            </w:pPr>
            <w:ins w:id="39" w:author="BARRACLOUGH David, SDD/SDPS" w:date="2020-03-31T13:36:00Z">
              <w:r>
                <w:rPr>
                  <w:rFonts w:ascii="Arial" w:hAnsi="Arial" w:cs="Arial"/>
                  <w:sz w:val="20"/>
                  <w:szCs w:val="20"/>
                </w:rPr>
                <w:t>_T</w:t>
              </w:r>
            </w:ins>
            <w:del w:id="40" w:author="BARRACLOUGH David, SDD/SDPS" w:date="2020-03-31T13:36:00Z">
              <w:r w:rsidRPr="0093799E" w:rsidDel="00A84B89">
                <w:rPr>
                  <w:rFonts w:ascii="Arial" w:hAnsi="Arial" w:cs="Arial"/>
                  <w:sz w:val="20"/>
                </w:rPr>
                <w:delText>_T</w:delText>
              </w:r>
            </w:del>
          </w:p>
        </w:tc>
        <w:tc>
          <w:tcPr>
            <w:tcW w:w="1847" w:type="dxa"/>
            <w:tcBorders>
              <w:top w:val="single" w:sz="12" w:space="0" w:color="auto"/>
            </w:tcBorders>
            <w:shd w:val="clear" w:color="auto" w:fill="auto"/>
            <w:vAlign w:val="center"/>
            <w:tcPrChange w:id="41" w:author="BARRACLOUGH David, SDD/SDPS" w:date="2020-03-31T13:36:00Z">
              <w:tcPr>
                <w:tcW w:w="1847" w:type="dxa"/>
                <w:tcBorders>
                  <w:top w:val="single" w:sz="12" w:space="0" w:color="auto"/>
                </w:tcBorders>
                <w:shd w:val="clear" w:color="auto" w:fill="auto"/>
                <w:vAlign w:val="center"/>
              </w:tcPr>
            </w:tcPrChange>
          </w:tcPr>
          <w:p w14:paraId="52A382BF" w14:textId="287E761D" w:rsidR="00AE6792" w:rsidRPr="0093799E" w:rsidRDefault="00AE6792" w:rsidP="00AE6792">
            <w:pPr>
              <w:keepNext/>
              <w:spacing w:before="60" w:after="60"/>
              <w:rPr>
                <w:rFonts w:ascii="Arial" w:hAnsi="Arial" w:cs="Arial"/>
                <w:sz w:val="20"/>
              </w:rPr>
            </w:pPr>
            <w:ins w:id="42" w:author="BARRACLOUGH David, SDD/SDPS" w:date="2020-03-31T13:36:00Z">
              <w:r>
                <w:rPr>
                  <w:rFonts w:ascii="Arial" w:hAnsi="Arial" w:cs="Arial"/>
                  <w:sz w:val="20"/>
                  <w:szCs w:val="20"/>
                </w:rPr>
                <w:t>Total</w:t>
              </w:r>
            </w:ins>
            <w:del w:id="43" w:author="BARRACLOUGH David, SDD/SDPS" w:date="2020-03-31T13:36:00Z">
              <w:r w:rsidRPr="0093799E" w:rsidDel="00A84B89">
                <w:rPr>
                  <w:rFonts w:ascii="Arial" w:hAnsi="Arial" w:cs="Arial"/>
                  <w:sz w:val="20"/>
                </w:rPr>
                <w:delText>Total</w:delText>
              </w:r>
            </w:del>
          </w:p>
        </w:tc>
        <w:tc>
          <w:tcPr>
            <w:tcW w:w="5488" w:type="dxa"/>
            <w:tcBorders>
              <w:top w:val="single" w:sz="12" w:space="0" w:color="auto"/>
            </w:tcBorders>
            <w:shd w:val="clear" w:color="auto" w:fill="auto"/>
            <w:vAlign w:val="center"/>
            <w:tcPrChange w:id="44" w:author="BARRACLOUGH David, SDD/SDPS" w:date="2020-03-31T13:36:00Z">
              <w:tcPr>
                <w:tcW w:w="5488" w:type="dxa"/>
                <w:gridSpan w:val="2"/>
                <w:tcBorders>
                  <w:top w:val="single" w:sz="12" w:space="0" w:color="auto"/>
                </w:tcBorders>
                <w:shd w:val="clear" w:color="auto" w:fill="auto"/>
              </w:tcPr>
            </w:tcPrChange>
          </w:tcPr>
          <w:p w14:paraId="65DBC582" w14:textId="34CE2BCD" w:rsidR="00AE6792" w:rsidRPr="0093799E" w:rsidRDefault="00AE6792" w:rsidP="00AE6792">
            <w:pPr>
              <w:keepNext/>
              <w:spacing w:before="100" w:beforeAutospacing="1" w:after="100" w:afterAutospacing="1"/>
              <w:jc w:val="both"/>
              <w:rPr>
                <w:rFonts w:ascii="Arial" w:hAnsi="Arial" w:cs="Arial"/>
                <w:sz w:val="20"/>
                <w:lang w:val="en"/>
              </w:rPr>
            </w:pPr>
            <w:del w:id="45" w:author="BARRACLOUGH David, SDD/SDPS" w:date="2020-03-31T10:53:00Z">
              <w:r w:rsidDel="00936741">
                <w:rPr>
                  <w:rFonts w:ascii="Arial" w:hAnsi="Arial" w:cs="Arial"/>
                  <w:sz w:val="20"/>
                </w:rPr>
                <w:delText>URB+RUR+SUBURB+_O</w:delText>
              </w:r>
            </w:del>
          </w:p>
        </w:tc>
      </w:tr>
      <w:tr w:rsidR="00AE6792" w:rsidRPr="0093799E" w14:paraId="6BFB33E5" w14:textId="77777777" w:rsidTr="00A84B89">
        <w:trPr>
          <w:trHeight w:val="342"/>
          <w:trPrChange w:id="46" w:author="BARRACLOUGH David, SDD/SDPS" w:date="2020-03-31T13:36:00Z">
            <w:trPr>
              <w:trHeight w:val="342"/>
            </w:trPr>
          </w:trPrChange>
        </w:trPr>
        <w:tc>
          <w:tcPr>
            <w:tcW w:w="1650" w:type="dxa"/>
            <w:shd w:val="clear" w:color="auto" w:fill="auto"/>
            <w:vAlign w:val="center"/>
            <w:tcPrChange w:id="47" w:author="BARRACLOUGH David, SDD/SDPS" w:date="2020-03-31T13:36:00Z">
              <w:tcPr>
                <w:tcW w:w="1650" w:type="dxa"/>
                <w:shd w:val="clear" w:color="auto" w:fill="auto"/>
                <w:vAlign w:val="center"/>
              </w:tcPr>
            </w:tcPrChange>
          </w:tcPr>
          <w:p w14:paraId="18047146" w14:textId="2E88778F" w:rsidR="00AE6792" w:rsidRPr="00AE6792" w:rsidRDefault="00AE6792" w:rsidP="00AE6792">
            <w:pPr>
              <w:keepNext/>
              <w:tabs>
                <w:tab w:val="left" w:pos="242"/>
              </w:tabs>
              <w:spacing w:before="60" w:after="60"/>
              <w:rPr>
                <w:rFonts w:ascii="Arial" w:hAnsi="Arial" w:cs="Arial"/>
                <w:sz w:val="20"/>
              </w:rPr>
            </w:pPr>
            <w:ins w:id="48" w:author="BARRACLOUGH David, SDD/SDPS" w:date="2020-03-31T13:36:00Z">
              <w:r w:rsidRPr="00AE6792">
                <w:rPr>
                  <w:rFonts w:ascii="Arial" w:hAnsi="Arial" w:cs="Arial"/>
                  <w:bCs/>
                  <w:sz w:val="20"/>
                  <w:szCs w:val="20"/>
                  <w:rPrChange w:id="49" w:author="BARRACLOUGH David, SDD/SDPS" w:date="2020-03-31T13:36:00Z">
                    <w:rPr>
                      <w:rFonts w:ascii="Arial" w:hAnsi="Arial" w:cs="Arial"/>
                      <w:b/>
                      <w:bCs/>
                      <w:sz w:val="20"/>
                      <w:szCs w:val="20"/>
                    </w:rPr>
                  </w:rPrChange>
                </w:rPr>
                <w:t>URB</w:t>
              </w:r>
            </w:ins>
            <w:del w:id="50" w:author="BARRACLOUGH David, SDD/SDPS" w:date="2020-03-31T10:52:00Z">
              <w:r w:rsidRPr="00AE6792" w:rsidDel="00936741">
                <w:rPr>
                  <w:rFonts w:ascii="Arial" w:hAnsi="Arial" w:cs="Arial"/>
                  <w:sz w:val="20"/>
                </w:rPr>
                <w:delText xml:space="preserve">    </w:delText>
              </w:r>
            </w:del>
            <w:del w:id="51" w:author="BARRACLOUGH David, SDD/SDPS" w:date="2020-03-31T13:36:00Z">
              <w:r w:rsidRPr="00AE6792" w:rsidDel="00A84B89">
                <w:rPr>
                  <w:rFonts w:ascii="Arial" w:hAnsi="Arial" w:cs="Arial"/>
                  <w:sz w:val="20"/>
                </w:rPr>
                <w:delText>URB</w:delText>
              </w:r>
            </w:del>
          </w:p>
        </w:tc>
        <w:tc>
          <w:tcPr>
            <w:tcW w:w="1847" w:type="dxa"/>
            <w:shd w:val="clear" w:color="auto" w:fill="auto"/>
            <w:vAlign w:val="center"/>
            <w:tcPrChange w:id="52" w:author="BARRACLOUGH David, SDD/SDPS" w:date="2020-03-31T13:36:00Z">
              <w:tcPr>
                <w:tcW w:w="1847" w:type="dxa"/>
                <w:shd w:val="clear" w:color="auto" w:fill="auto"/>
                <w:vAlign w:val="center"/>
              </w:tcPr>
            </w:tcPrChange>
          </w:tcPr>
          <w:p w14:paraId="7D7A50B6" w14:textId="1DE47FAC" w:rsidR="00AE6792" w:rsidRPr="00AE6792" w:rsidRDefault="00AE6792" w:rsidP="00AE6792">
            <w:pPr>
              <w:keepNext/>
              <w:tabs>
                <w:tab w:val="left" w:pos="315"/>
              </w:tabs>
              <w:spacing w:before="60" w:after="60"/>
              <w:rPr>
                <w:rFonts w:ascii="Arial" w:hAnsi="Arial" w:cs="Arial"/>
                <w:sz w:val="20"/>
              </w:rPr>
            </w:pPr>
            <w:ins w:id="53" w:author="BARRACLOUGH David, SDD/SDPS" w:date="2020-03-31T13:36:00Z">
              <w:r w:rsidRPr="00AE6792">
                <w:rPr>
                  <w:rFonts w:ascii="Arial" w:hAnsi="Arial" w:cs="Arial"/>
                  <w:bCs/>
                  <w:sz w:val="20"/>
                  <w:szCs w:val="20"/>
                  <w:rPrChange w:id="54" w:author="BARRACLOUGH David, SDD/SDPS" w:date="2020-03-31T13:36:00Z">
                    <w:rPr>
                      <w:rFonts w:ascii="Arial" w:hAnsi="Arial" w:cs="Arial"/>
                      <w:b/>
                      <w:bCs/>
                      <w:sz w:val="20"/>
                      <w:szCs w:val="20"/>
                    </w:rPr>
                  </w:rPrChange>
                </w:rPr>
                <w:t>Urban areas</w:t>
              </w:r>
            </w:ins>
            <w:del w:id="55" w:author="BARRACLOUGH David, SDD/SDPS" w:date="2020-03-31T13:36:00Z">
              <w:r w:rsidRPr="00AE6792" w:rsidDel="00A84B89">
                <w:rPr>
                  <w:rFonts w:ascii="Arial" w:hAnsi="Arial" w:cs="Arial"/>
                  <w:sz w:val="20"/>
                </w:rPr>
                <w:delText>Urban areas</w:delText>
              </w:r>
            </w:del>
          </w:p>
        </w:tc>
        <w:tc>
          <w:tcPr>
            <w:tcW w:w="5488" w:type="dxa"/>
            <w:shd w:val="clear" w:color="auto" w:fill="auto"/>
            <w:vAlign w:val="center"/>
            <w:tcPrChange w:id="56" w:author="BARRACLOUGH David, SDD/SDPS" w:date="2020-03-31T13:36:00Z">
              <w:tcPr>
                <w:tcW w:w="5488" w:type="dxa"/>
                <w:gridSpan w:val="2"/>
                <w:shd w:val="clear" w:color="auto" w:fill="auto"/>
              </w:tcPr>
            </w:tcPrChange>
          </w:tcPr>
          <w:p w14:paraId="71A542A9" w14:textId="6202A1D4" w:rsidR="00AE6792" w:rsidRPr="00AE6792" w:rsidRDefault="00AE6792" w:rsidP="00AE6792">
            <w:pPr>
              <w:keepNext/>
              <w:tabs>
                <w:tab w:val="left" w:pos="315"/>
              </w:tabs>
              <w:spacing w:before="60" w:after="60"/>
              <w:jc w:val="both"/>
              <w:rPr>
                <w:rFonts w:ascii="Arial" w:hAnsi="Arial" w:cs="Arial"/>
                <w:sz w:val="20"/>
              </w:rPr>
            </w:pPr>
            <w:ins w:id="57" w:author="BARRACLOUGH David, SDD/SDPS" w:date="2020-03-31T13:36:00Z">
              <w:r w:rsidRPr="00AE6792">
                <w:rPr>
                  <w:rFonts w:ascii="Arial" w:hAnsi="Arial" w:cs="Arial"/>
                  <w:sz w:val="20"/>
                  <w:szCs w:val="20"/>
                </w:rPr>
                <w:t xml:space="preserve">Urban areas consist of cities plus towns and semi-dense areas </w:t>
              </w:r>
            </w:ins>
          </w:p>
        </w:tc>
      </w:tr>
      <w:tr w:rsidR="00AE6792" w:rsidRPr="0093799E" w14:paraId="47E7F859" w14:textId="77777777" w:rsidTr="00A84B89">
        <w:trPr>
          <w:trHeight w:val="342"/>
          <w:trPrChange w:id="58" w:author="BARRACLOUGH David, SDD/SDPS" w:date="2020-03-31T13:36:00Z">
            <w:trPr>
              <w:trHeight w:val="342"/>
            </w:trPr>
          </w:trPrChange>
        </w:trPr>
        <w:tc>
          <w:tcPr>
            <w:tcW w:w="1650" w:type="dxa"/>
            <w:shd w:val="clear" w:color="auto" w:fill="auto"/>
            <w:vAlign w:val="center"/>
            <w:tcPrChange w:id="59" w:author="BARRACLOUGH David, SDD/SDPS" w:date="2020-03-31T13:36:00Z">
              <w:tcPr>
                <w:tcW w:w="1650" w:type="dxa"/>
                <w:shd w:val="clear" w:color="auto" w:fill="auto"/>
                <w:vAlign w:val="center"/>
              </w:tcPr>
            </w:tcPrChange>
          </w:tcPr>
          <w:p w14:paraId="2D1EE61B" w14:textId="212E4AEB" w:rsidR="00AE6792" w:rsidRPr="00AE6792" w:rsidRDefault="00AE6792" w:rsidP="00AE6792">
            <w:pPr>
              <w:keepNext/>
              <w:tabs>
                <w:tab w:val="left" w:pos="582"/>
              </w:tabs>
              <w:spacing w:before="60" w:after="60"/>
              <w:rPr>
                <w:rFonts w:ascii="Arial" w:hAnsi="Arial" w:cs="Arial"/>
                <w:sz w:val="20"/>
              </w:rPr>
            </w:pPr>
            <w:ins w:id="60" w:author="BARRACLOUGH David, SDD/SDPS" w:date="2020-03-31T13:36:00Z">
              <w:r w:rsidRPr="00AE6792">
                <w:rPr>
                  <w:rFonts w:ascii="Arial" w:hAnsi="Arial" w:cs="Arial"/>
                  <w:bCs/>
                  <w:sz w:val="20"/>
                  <w:szCs w:val="20"/>
                  <w:rPrChange w:id="61" w:author="BARRACLOUGH David, SDD/SDPS" w:date="2020-03-31T13:36:00Z">
                    <w:rPr>
                      <w:rFonts w:ascii="Arial" w:hAnsi="Arial" w:cs="Arial"/>
                      <w:b/>
                      <w:bCs/>
                      <w:sz w:val="20"/>
                      <w:szCs w:val="20"/>
                    </w:rPr>
                  </w:rPrChange>
                </w:rPr>
                <w:t>CITY</w:t>
              </w:r>
            </w:ins>
            <w:del w:id="62" w:author="BARRACLOUGH David, SDD/SDPS" w:date="2020-03-31T10:53:00Z">
              <w:r w:rsidRPr="00AE6792" w:rsidDel="00936741">
                <w:rPr>
                  <w:rFonts w:ascii="Arial" w:hAnsi="Arial" w:cs="Arial"/>
                  <w:sz w:val="20"/>
                </w:rPr>
                <w:delText xml:space="preserve">    </w:delText>
              </w:r>
            </w:del>
            <w:del w:id="63" w:author="BARRACLOUGH David, SDD/SDPS" w:date="2020-03-31T13:36:00Z">
              <w:r w:rsidRPr="00AE6792" w:rsidDel="00A84B89">
                <w:rPr>
                  <w:rFonts w:ascii="Arial" w:hAnsi="Arial" w:cs="Arial"/>
                  <w:sz w:val="20"/>
                </w:rPr>
                <w:delText>RUR</w:delText>
              </w:r>
            </w:del>
          </w:p>
        </w:tc>
        <w:tc>
          <w:tcPr>
            <w:tcW w:w="1847" w:type="dxa"/>
            <w:shd w:val="clear" w:color="auto" w:fill="auto"/>
            <w:vAlign w:val="center"/>
            <w:tcPrChange w:id="64" w:author="BARRACLOUGH David, SDD/SDPS" w:date="2020-03-31T13:36:00Z">
              <w:tcPr>
                <w:tcW w:w="1847" w:type="dxa"/>
                <w:shd w:val="clear" w:color="auto" w:fill="auto"/>
                <w:vAlign w:val="center"/>
              </w:tcPr>
            </w:tcPrChange>
          </w:tcPr>
          <w:p w14:paraId="156E6BB5" w14:textId="0C36E9AB" w:rsidR="00AE6792" w:rsidRPr="00AE6792" w:rsidRDefault="00AE6792" w:rsidP="00AE6792">
            <w:pPr>
              <w:keepNext/>
              <w:tabs>
                <w:tab w:val="left" w:pos="315"/>
              </w:tabs>
              <w:spacing w:before="60" w:after="60"/>
              <w:rPr>
                <w:rFonts w:ascii="Arial" w:hAnsi="Arial" w:cs="Arial"/>
                <w:sz w:val="20"/>
              </w:rPr>
            </w:pPr>
            <w:ins w:id="65" w:author="BARRACLOUGH David, SDD/SDPS" w:date="2020-03-31T13:36:00Z">
              <w:r w:rsidRPr="00AE6792">
                <w:rPr>
                  <w:rFonts w:ascii="Arial" w:hAnsi="Arial" w:cs="Arial"/>
                  <w:bCs/>
                  <w:sz w:val="20"/>
                  <w:szCs w:val="20"/>
                  <w:rPrChange w:id="66" w:author="BARRACLOUGH David, SDD/SDPS" w:date="2020-03-31T13:36:00Z">
                    <w:rPr>
                      <w:rFonts w:ascii="Arial" w:hAnsi="Arial" w:cs="Arial"/>
                      <w:b/>
                      <w:bCs/>
                      <w:sz w:val="20"/>
                      <w:szCs w:val="20"/>
                    </w:rPr>
                  </w:rPrChange>
                </w:rPr>
                <w:t>Cities</w:t>
              </w:r>
            </w:ins>
            <w:del w:id="67" w:author="BARRACLOUGH David, SDD/SDPS" w:date="2020-03-31T13:36:00Z">
              <w:r w:rsidRPr="00AE6792" w:rsidDel="00A84B89">
                <w:rPr>
                  <w:rFonts w:ascii="Arial" w:hAnsi="Arial" w:cs="Arial"/>
                  <w:sz w:val="20"/>
                </w:rPr>
                <w:delText>Rural areas</w:delText>
              </w:r>
            </w:del>
          </w:p>
        </w:tc>
        <w:tc>
          <w:tcPr>
            <w:tcW w:w="5488" w:type="dxa"/>
            <w:shd w:val="clear" w:color="auto" w:fill="auto"/>
            <w:vAlign w:val="center"/>
            <w:tcPrChange w:id="68" w:author="BARRACLOUGH David, SDD/SDPS" w:date="2020-03-31T13:36:00Z">
              <w:tcPr>
                <w:tcW w:w="5488" w:type="dxa"/>
                <w:gridSpan w:val="2"/>
                <w:shd w:val="clear" w:color="auto" w:fill="auto"/>
              </w:tcPr>
            </w:tcPrChange>
          </w:tcPr>
          <w:p w14:paraId="12A10FCD" w14:textId="31AF064F" w:rsidR="00AE6792" w:rsidRPr="00AE6792" w:rsidRDefault="00AE6792" w:rsidP="00AE6792">
            <w:pPr>
              <w:keepNext/>
              <w:tabs>
                <w:tab w:val="left" w:pos="315"/>
              </w:tabs>
              <w:spacing w:before="60" w:after="60"/>
              <w:jc w:val="both"/>
              <w:rPr>
                <w:rFonts w:ascii="Arial" w:hAnsi="Arial" w:cs="Arial"/>
                <w:sz w:val="20"/>
              </w:rPr>
            </w:pPr>
            <w:ins w:id="69" w:author="BARRACLOUGH David, SDD/SDPS" w:date="2020-03-31T13:36:00Z">
              <w:r w:rsidRPr="00AE6792">
                <w:rPr>
                  <w:rFonts w:ascii="Arial" w:hAnsi="Arial" w:cs="Arial"/>
                  <w:sz w:val="20"/>
                  <w:szCs w:val="20"/>
                </w:rPr>
                <w:t>Densely populated areas</w:t>
              </w:r>
            </w:ins>
          </w:p>
        </w:tc>
      </w:tr>
      <w:tr w:rsidR="00AE6792" w:rsidRPr="0093799E" w14:paraId="43FB70D8" w14:textId="77777777" w:rsidTr="00A84B89">
        <w:trPr>
          <w:trHeight w:val="342"/>
          <w:trPrChange w:id="70" w:author="BARRACLOUGH David, SDD/SDPS" w:date="2020-03-31T13:36:00Z">
            <w:trPr>
              <w:trHeight w:val="342"/>
            </w:trPr>
          </w:trPrChange>
        </w:trPr>
        <w:tc>
          <w:tcPr>
            <w:tcW w:w="1650" w:type="dxa"/>
            <w:shd w:val="clear" w:color="auto" w:fill="auto"/>
            <w:vAlign w:val="center"/>
            <w:tcPrChange w:id="71" w:author="BARRACLOUGH David, SDD/SDPS" w:date="2020-03-31T13:36:00Z">
              <w:tcPr>
                <w:tcW w:w="1650" w:type="dxa"/>
                <w:shd w:val="clear" w:color="auto" w:fill="auto"/>
                <w:vAlign w:val="center"/>
              </w:tcPr>
            </w:tcPrChange>
          </w:tcPr>
          <w:p w14:paraId="531E7292" w14:textId="66CD05CF" w:rsidR="00AE6792" w:rsidRPr="00AE6792" w:rsidRDefault="00DE63B5" w:rsidP="00AE6792">
            <w:pPr>
              <w:keepNext/>
              <w:tabs>
                <w:tab w:val="left" w:pos="582"/>
              </w:tabs>
              <w:spacing w:before="60" w:after="60"/>
              <w:rPr>
                <w:rFonts w:ascii="Arial" w:hAnsi="Arial" w:cs="Arial"/>
                <w:sz w:val="20"/>
              </w:rPr>
            </w:pPr>
            <w:ins w:id="72" w:author="BARRACLOUGH David, SDD/SDPS" w:date="2020-04-01T10:24:00Z">
              <w:r>
                <w:rPr>
                  <w:rFonts w:ascii="Arial" w:hAnsi="Arial" w:cs="Arial"/>
                  <w:bCs/>
                  <w:sz w:val="20"/>
                  <w:szCs w:val="20"/>
                </w:rPr>
                <w:t>TSUB</w:t>
              </w:r>
            </w:ins>
            <w:del w:id="73" w:author="BARRACLOUGH David, SDD/SDPS" w:date="2020-03-31T10:53:00Z">
              <w:r w:rsidR="00AE6792" w:rsidRPr="00AE6792" w:rsidDel="00936741">
                <w:rPr>
                  <w:rFonts w:ascii="Arial" w:hAnsi="Arial" w:cs="Arial"/>
                  <w:sz w:val="20"/>
                </w:rPr>
                <w:delText xml:space="preserve">    </w:delText>
              </w:r>
            </w:del>
            <w:del w:id="74" w:author="BARRACLOUGH David, SDD/SDPS" w:date="2020-03-31T13:36:00Z">
              <w:r w:rsidR="00AE6792" w:rsidRPr="00AE6792" w:rsidDel="00A84B89">
                <w:rPr>
                  <w:rFonts w:ascii="Arial" w:hAnsi="Arial" w:cs="Arial"/>
                  <w:sz w:val="20"/>
                </w:rPr>
                <w:delText>SUBURB</w:delText>
              </w:r>
            </w:del>
          </w:p>
        </w:tc>
        <w:tc>
          <w:tcPr>
            <w:tcW w:w="1847" w:type="dxa"/>
            <w:shd w:val="clear" w:color="auto" w:fill="auto"/>
            <w:vAlign w:val="center"/>
            <w:tcPrChange w:id="75" w:author="BARRACLOUGH David, SDD/SDPS" w:date="2020-03-31T13:36:00Z">
              <w:tcPr>
                <w:tcW w:w="1847" w:type="dxa"/>
                <w:shd w:val="clear" w:color="auto" w:fill="auto"/>
                <w:vAlign w:val="center"/>
              </w:tcPr>
            </w:tcPrChange>
          </w:tcPr>
          <w:p w14:paraId="521E3270" w14:textId="5876E560" w:rsidR="00AE6792" w:rsidRPr="00AE6792" w:rsidRDefault="00DE63B5" w:rsidP="00DE63B5">
            <w:pPr>
              <w:keepNext/>
              <w:tabs>
                <w:tab w:val="left" w:pos="315"/>
              </w:tabs>
              <w:spacing w:before="60" w:after="60"/>
              <w:rPr>
                <w:rFonts w:ascii="Arial" w:hAnsi="Arial" w:cs="Arial"/>
                <w:sz w:val="20"/>
              </w:rPr>
              <w:pPrChange w:id="76" w:author="BARRACLOUGH David, SDD/SDPS" w:date="2020-04-01T10:24:00Z">
                <w:pPr>
                  <w:keepNext/>
                  <w:tabs>
                    <w:tab w:val="left" w:pos="315"/>
                  </w:tabs>
                  <w:spacing w:before="60" w:after="60"/>
                </w:pPr>
              </w:pPrChange>
            </w:pPr>
            <w:ins w:id="77" w:author="BARRACLOUGH David, SDD/SDPS" w:date="2020-04-01T10:24:00Z">
              <w:r w:rsidRPr="00DE63B5">
                <w:rPr>
                  <w:rFonts w:ascii="Arial" w:hAnsi="Arial" w:cs="Arial"/>
                  <w:bCs/>
                  <w:sz w:val="20"/>
                  <w:szCs w:val="20"/>
                </w:rPr>
                <w:t>Towns and</w:t>
              </w:r>
              <w:r>
                <w:rPr>
                  <w:rFonts w:ascii="Arial" w:hAnsi="Arial" w:cs="Arial"/>
                  <w:bCs/>
                  <w:sz w:val="20"/>
                  <w:szCs w:val="20"/>
                </w:rPr>
                <w:t xml:space="preserve"> </w:t>
              </w:r>
              <w:r w:rsidRPr="00DE63B5">
                <w:rPr>
                  <w:rFonts w:ascii="Arial" w:hAnsi="Arial" w:cs="Arial"/>
                  <w:bCs/>
                  <w:sz w:val="20"/>
                  <w:szCs w:val="20"/>
                </w:rPr>
                <w:t>suburbs</w:t>
              </w:r>
            </w:ins>
            <w:del w:id="78" w:author="BARRACLOUGH David, SDD/SDPS" w:date="2020-03-31T13:36:00Z">
              <w:r w:rsidR="00AE6792" w:rsidRPr="00AE6792" w:rsidDel="00A84B89">
                <w:rPr>
                  <w:rFonts w:ascii="Arial" w:hAnsi="Arial" w:cs="Arial"/>
                  <w:sz w:val="20"/>
                </w:rPr>
                <w:delText>Towns and suburb</w:delText>
              </w:r>
            </w:del>
          </w:p>
        </w:tc>
        <w:tc>
          <w:tcPr>
            <w:tcW w:w="5488" w:type="dxa"/>
            <w:shd w:val="clear" w:color="auto" w:fill="auto"/>
            <w:vAlign w:val="center"/>
            <w:tcPrChange w:id="79" w:author="BARRACLOUGH David, SDD/SDPS" w:date="2020-03-31T13:36:00Z">
              <w:tcPr>
                <w:tcW w:w="5488" w:type="dxa"/>
                <w:gridSpan w:val="2"/>
                <w:shd w:val="clear" w:color="auto" w:fill="auto"/>
              </w:tcPr>
            </w:tcPrChange>
          </w:tcPr>
          <w:p w14:paraId="71617CBE" w14:textId="6D004AAD" w:rsidR="00AE6792" w:rsidRPr="00AE6792" w:rsidRDefault="00AE6792" w:rsidP="00AE6792">
            <w:pPr>
              <w:keepNext/>
              <w:tabs>
                <w:tab w:val="left" w:pos="315"/>
              </w:tabs>
              <w:spacing w:before="60" w:after="60"/>
              <w:jc w:val="both"/>
              <w:rPr>
                <w:rFonts w:ascii="Arial" w:hAnsi="Arial" w:cs="Arial"/>
                <w:sz w:val="20"/>
              </w:rPr>
            </w:pPr>
            <w:ins w:id="80" w:author="BARRACLOUGH David, SDD/SDPS" w:date="2020-03-31T13:36:00Z">
              <w:r w:rsidRPr="00AE6792">
                <w:rPr>
                  <w:rFonts w:ascii="Arial" w:hAnsi="Arial" w:cs="Arial"/>
                  <w:sz w:val="20"/>
                  <w:szCs w:val="20"/>
                </w:rPr>
                <w:t>Intermediate density areas</w:t>
              </w:r>
            </w:ins>
          </w:p>
        </w:tc>
      </w:tr>
      <w:tr w:rsidR="00AE6792" w:rsidRPr="0093799E" w14:paraId="0E947488" w14:textId="77777777" w:rsidTr="00A84B89">
        <w:trPr>
          <w:trHeight w:val="342"/>
          <w:trPrChange w:id="81" w:author="BARRACLOUGH David, SDD/SDPS" w:date="2020-03-31T13:36:00Z">
            <w:trPr>
              <w:trHeight w:val="342"/>
            </w:trPr>
          </w:trPrChange>
        </w:trPr>
        <w:tc>
          <w:tcPr>
            <w:tcW w:w="1650" w:type="dxa"/>
            <w:shd w:val="clear" w:color="auto" w:fill="auto"/>
            <w:vAlign w:val="center"/>
            <w:tcPrChange w:id="82" w:author="BARRACLOUGH David, SDD/SDPS" w:date="2020-03-31T13:36:00Z">
              <w:tcPr>
                <w:tcW w:w="1650" w:type="dxa"/>
                <w:shd w:val="clear" w:color="auto" w:fill="auto"/>
                <w:vAlign w:val="center"/>
              </w:tcPr>
            </w:tcPrChange>
          </w:tcPr>
          <w:p w14:paraId="03A01BA3" w14:textId="3E4339D1" w:rsidR="00AE6792" w:rsidRPr="00AE6792" w:rsidRDefault="00AE6792" w:rsidP="00AE6792">
            <w:pPr>
              <w:keepNext/>
              <w:tabs>
                <w:tab w:val="left" w:pos="582"/>
              </w:tabs>
              <w:spacing w:before="60" w:after="60"/>
              <w:rPr>
                <w:rFonts w:ascii="Arial" w:hAnsi="Arial" w:cs="Arial"/>
                <w:sz w:val="20"/>
              </w:rPr>
            </w:pPr>
            <w:ins w:id="83" w:author="BARRACLOUGH David, SDD/SDPS" w:date="2020-03-31T13:36:00Z">
              <w:r w:rsidRPr="00AE6792">
                <w:rPr>
                  <w:rFonts w:ascii="Arial" w:hAnsi="Arial" w:cs="Arial"/>
                  <w:bCs/>
                  <w:sz w:val="20"/>
                  <w:szCs w:val="20"/>
                  <w:rPrChange w:id="84" w:author="BARRACLOUGH David, SDD/SDPS" w:date="2020-03-31T13:36:00Z">
                    <w:rPr>
                      <w:rFonts w:ascii="Arial" w:hAnsi="Arial" w:cs="Arial"/>
                      <w:b/>
                      <w:bCs/>
                      <w:sz w:val="20"/>
                      <w:szCs w:val="20"/>
                    </w:rPr>
                  </w:rPrChange>
                </w:rPr>
                <w:t>RUR</w:t>
              </w:r>
            </w:ins>
            <w:del w:id="85" w:author="BARRACLOUGH David, SDD/SDPS" w:date="2020-03-31T10:53:00Z">
              <w:r w:rsidRPr="00AE6792" w:rsidDel="00936741">
                <w:rPr>
                  <w:rFonts w:ascii="Arial" w:hAnsi="Arial" w:cs="Arial"/>
                  <w:sz w:val="20"/>
                </w:rPr>
                <w:delText xml:space="preserve">    </w:delText>
              </w:r>
            </w:del>
            <w:del w:id="86" w:author="BARRACLOUGH David, SDD/SDPS" w:date="2020-03-31T13:36:00Z">
              <w:r w:rsidRPr="00AE6792" w:rsidDel="00A84B89">
                <w:rPr>
                  <w:rFonts w:ascii="Arial" w:hAnsi="Arial" w:cs="Arial"/>
                  <w:sz w:val="20"/>
                </w:rPr>
                <w:delText>_O</w:delText>
              </w:r>
            </w:del>
          </w:p>
        </w:tc>
        <w:tc>
          <w:tcPr>
            <w:tcW w:w="1847" w:type="dxa"/>
            <w:shd w:val="clear" w:color="auto" w:fill="auto"/>
            <w:vAlign w:val="center"/>
            <w:tcPrChange w:id="87" w:author="BARRACLOUGH David, SDD/SDPS" w:date="2020-03-31T13:36:00Z">
              <w:tcPr>
                <w:tcW w:w="1847" w:type="dxa"/>
                <w:shd w:val="clear" w:color="auto" w:fill="auto"/>
                <w:vAlign w:val="center"/>
              </w:tcPr>
            </w:tcPrChange>
          </w:tcPr>
          <w:p w14:paraId="3050FC6E" w14:textId="12693CE8" w:rsidR="00AE6792" w:rsidRPr="00AE6792" w:rsidRDefault="00AE6792" w:rsidP="00AE6792">
            <w:pPr>
              <w:keepNext/>
              <w:tabs>
                <w:tab w:val="left" w:pos="315"/>
              </w:tabs>
              <w:spacing w:before="60" w:after="60"/>
              <w:rPr>
                <w:rFonts w:ascii="Arial" w:hAnsi="Arial" w:cs="Arial"/>
                <w:sz w:val="20"/>
              </w:rPr>
            </w:pPr>
            <w:ins w:id="88" w:author="BARRACLOUGH David, SDD/SDPS" w:date="2020-03-31T13:36:00Z">
              <w:r w:rsidRPr="00AE6792">
                <w:rPr>
                  <w:rFonts w:ascii="Arial" w:hAnsi="Arial" w:cs="Arial"/>
                  <w:bCs/>
                  <w:sz w:val="20"/>
                  <w:szCs w:val="20"/>
                  <w:rPrChange w:id="89" w:author="BARRACLOUGH David, SDD/SDPS" w:date="2020-03-31T13:36:00Z">
                    <w:rPr>
                      <w:rFonts w:ascii="Arial" w:hAnsi="Arial" w:cs="Arial"/>
                      <w:b/>
                      <w:bCs/>
                      <w:sz w:val="20"/>
                      <w:szCs w:val="20"/>
                    </w:rPr>
                  </w:rPrChange>
                </w:rPr>
                <w:t>Rural areas</w:t>
              </w:r>
            </w:ins>
            <w:del w:id="90" w:author="BARRACLOUGH David, SDD/SDPS" w:date="2020-03-31T13:36:00Z">
              <w:r w:rsidRPr="00AE6792" w:rsidDel="00A84B89">
                <w:rPr>
                  <w:rFonts w:ascii="Arial" w:hAnsi="Arial" w:cs="Arial"/>
                  <w:sz w:val="20"/>
                </w:rPr>
                <w:delText>Other</w:delText>
              </w:r>
            </w:del>
          </w:p>
        </w:tc>
        <w:tc>
          <w:tcPr>
            <w:tcW w:w="5488" w:type="dxa"/>
            <w:shd w:val="clear" w:color="auto" w:fill="auto"/>
            <w:vAlign w:val="center"/>
            <w:tcPrChange w:id="91" w:author="BARRACLOUGH David, SDD/SDPS" w:date="2020-03-31T13:36:00Z">
              <w:tcPr>
                <w:tcW w:w="5488" w:type="dxa"/>
                <w:gridSpan w:val="2"/>
                <w:shd w:val="clear" w:color="auto" w:fill="auto"/>
              </w:tcPr>
            </w:tcPrChange>
          </w:tcPr>
          <w:p w14:paraId="0B27BD43" w14:textId="27296D66" w:rsidR="00AE6792" w:rsidRPr="00AE6792" w:rsidRDefault="00AE6792" w:rsidP="00AE6792">
            <w:pPr>
              <w:keepNext/>
              <w:tabs>
                <w:tab w:val="left" w:pos="315"/>
              </w:tabs>
              <w:spacing w:before="60" w:after="60"/>
              <w:jc w:val="both"/>
              <w:rPr>
                <w:rFonts w:ascii="Arial" w:hAnsi="Arial" w:cs="Arial"/>
                <w:sz w:val="20"/>
              </w:rPr>
            </w:pPr>
            <w:ins w:id="92" w:author="BARRACLOUGH David, SDD/SDPS" w:date="2020-03-31T13:36:00Z">
              <w:r w:rsidRPr="00AE6792">
                <w:rPr>
                  <w:rFonts w:ascii="Arial" w:hAnsi="Arial" w:cs="Arial"/>
                  <w:sz w:val="20"/>
                  <w:szCs w:val="20"/>
                </w:rPr>
                <w:t>Thinly populated areas</w:t>
              </w:r>
            </w:ins>
            <w:del w:id="93" w:author="BARRACLOUGH David, SDD/SDPS" w:date="2020-03-31T13:36:00Z">
              <w:r w:rsidRPr="00AE6792" w:rsidDel="00A84B89">
                <w:rPr>
                  <w:rFonts w:ascii="Arial" w:hAnsi="Arial" w:cs="Arial"/>
                  <w:sz w:val="20"/>
                </w:rPr>
                <w:delText>Used to cover residual information not contained in other categories of the code list (in some contexts, e.g. classifications, referred to as n.e.s., not elsewhere specified, n.e.c., not elsewhere classified, etc.)</w:delText>
              </w:r>
            </w:del>
          </w:p>
        </w:tc>
      </w:tr>
      <w:tr w:rsidR="00AE6792" w:rsidRPr="0093799E" w14:paraId="3ED2FBAE" w14:textId="77777777" w:rsidTr="00A84B89">
        <w:trPr>
          <w:trHeight w:val="342"/>
          <w:trPrChange w:id="94" w:author="BARRACLOUGH David, SDD/SDPS" w:date="2020-03-31T13:36:00Z">
            <w:trPr>
              <w:trHeight w:val="342"/>
            </w:trPr>
          </w:trPrChange>
        </w:trPr>
        <w:tc>
          <w:tcPr>
            <w:tcW w:w="1650" w:type="dxa"/>
            <w:shd w:val="clear" w:color="auto" w:fill="auto"/>
            <w:vAlign w:val="center"/>
            <w:tcPrChange w:id="95" w:author="BARRACLOUGH David, SDD/SDPS" w:date="2020-03-31T13:36:00Z">
              <w:tcPr>
                <w:tcW w:w="1650" w:type="dxa"/>
                <w:shd w:val="clear" w:color="auto" w:fill="auto"/>
                <w:vAlign w:val="center"/>
              </w:tcPr>
            </w:tcPrChange>
          </w:tcPr>
          <w:p w14:paraId="7E3FC8C0" w14:textId="471D2CC3" w:rsidR="00AE6792" w:rsidRDefault="00AE6792" w:rsidP="00AE6792">
            <w:pPr>
              <w:keepNext/>
              <w:tabs>
                <w:tab w:val="left" w:pos="288"/>
              </w:tabs>
              <w:spacing w:before="60" w:after="60"/>
              <w:rPr>
                <w:rFonts w:ascii="Arial" w:hAnsi="Arial" w:cs="Arial"/>
                <w:sz w:val="20"/>
              </w:rPr>
            </w:pPr>
            <w:ins w:id="96" w:author="BARRACLOUGH David, SDD/SDPS" w:date="2020-03-31T13:36:00Z">
              <w:r>
                <w:rPr>
                  <w:rFonts w:ascii="Arial" w:hAnsi="Arial" w:cs="Arial"/>
                  <w:sz w:val="20"/>
                  <w:szCs w:val="20"/>
                </w:rPr>
                <w:t>_O</w:t>
              </w:r>
            </w:ins>
            <w:del w:id="97" w:author="BARRACLOUGH David, SDD/SDPS" w:date="2020-03-31T13:36:00Z">
              <w:r w:rsidDel="00A84B89">
                <w:rPr>
                  <w:rFonts w:ascii="Arial" w:hAnsi="Arial" w:cs="Arial"/>
                  <w:sz w:val="20"/>
                </w:rPr>
                <w:delText>_U</w:delText>
              </w:r>
            </w:del>
          </w:p>
        </w:tc>
        <w:tc>
          <w:tcPr>
            <w:tcW w:w="1847" w:type="dxa"/>
            <w:shd w:val="clear" w:color="auto" w:fill="auto"/>
            <w:vAlign w:val="center"/>
            <w:tcPrChange w:id="98" w:author="BARRACLOUGH David, SDD/SDPS" w:date="2020-03-31T13:36:00Z">
              <w:tcPr>
                <w:tcW w:w="1847" w:type="dxa"/>
                <w:shd w:val="clear" w:color="auto" w:fill="auto"/>
                <w:vAlign w:val="center"/>
              </w:tcPr>
            </w:tcPrChange>
          </w:tcPr>
          <w:p w14:paraId="70055C6B" w14:textId="6D6D64A3" w:rsidR="00AE6792" w:rsidRPr="0093799E" w:rsidRDefault="00AE6792" w:rsidP="00AE6792">
            <w:pPr>
              <w:keepNext/>
              <w:tabs>
                <w:tab w:val="left" w:pos="315"/>
              </w:tabs>
              <w:spacing w:before="60" w:after="60"/>
              <w:rPr>
                <w:rFonts w:ascii="Arial" w:hAnsi="Arial" w:cs="Arial"/>
                <w:sz w:val="20"/>
              </w:rPr>
            </w:pPr>
            <w:ins w:id="99" w:author="BARRACLOUGH David, SDD/SDPS" w:date="2020-03-31T13:36:00Z">
              <w:r>
                <w:rPr>
                  <w:rFonts w:ascii="Arial" w:hAnsi="Arial" w:cs="Arial"/>
                  <w:sz w:val="20"/>
                  <w:szCs w:val="20"/>
                </w:rPr>
                <w:t>Other</w:t>
              </w:r>
            </w:ins>
            <w:del w:id="100" w:author="BARRACLOUGH David, SDD/SDPS" w:date="2020-03-31T13:36:00Z">
              <w:r w:rsidDel="00A84B89">
                <w:rPr>
                  <w:rFonts w:ascii="Arial" w:hAnsi="Arial" w:cs="Arial"/>
                  <w:sz w:val="20"/>
                </w:rPr>
                <w:delText>No data/unknown</w:delText>
              </w:r>
            </w:del>
          </w:p>
        </w:tc>
        <w:tc>
          <w:tcPr>
            <w:tcW w:w="5488" w:type="dxa"/>
            <w:shd w:val="clear" w:color="auto" w:fill="auto"/>
            <w:vAlign w:val="center"/>
            <w:tcPrChange w:id="101" w:author="BARRACLOUGH David, SDD/SDPS" w:date="2020-03-31T13:36:00Z">
              <w:tcPr>
                <w:tcW w:w="5488" w:type="dxa"/>
                <w:gridSpan w:val="2"/>
                <w:shd w:val="clear" w:color="auto" w:fill="auto"/>
              </w:tcPr>
            </w:tcPrChange>
          </w:tcPr>
          <w:p w14:paraId="4CF71AFB" w14:textId="18BAAEB0" w:rsidR="00AE6792" w:rsidRDefault="00AE6792" w:rsidP="00AE6792">
            <w:pPr>
              <w:keepNext/>
              <w:tabs>
                <w:tab w:val="left" w:pos="315"/>
              </w:tabs>
              <w:spacing w:before="60" w:after="60"/>
              <w:jc w:val="both"/>
              <w:rPr>
                <w:rFonts w:ascii="Arial" w:hAnsi="Arial" w:cs="Arial"/>
                <w:sz w:val="20"/>
              </w:rPr>
            </w:pPr>
            <w:del w:id="102" w:author="BARRACLOUGH David, SDD/SDPS" w:date="2020-03-31T13:36:00Z">
              <w:r w:rsidRPr="00602C4D" w:rsidDel="00A84B89">
                <w:rPr>
                  <w:rFonts w:ascii="Arial" w:hAnsi="Arial" w:cs="Arial"/>
                  <w:sz w:val="20"/>
                </w:rPr>
                <w:delText>Failure to obtain a measurement (e.g. non response, no data available, information not known by the respondent unit, etc.)</w:delText>
              </w:r>
            </w:del>
          </w:p>
        </w:tc>
      </w:tr>
      <w:tr w:rsidR="00AE6792" w:rsidRPr="0093799E" w14:paraId="6D42D809" w14:textId="77777777" w:rsidTr="00AE6792">
        <w:trPr>
          <w:trHeight w:val="408"/>
          <w:trPrChange w:id="103" w:author="BARRACLOUGH David, SDD/SDPS" w:date="2020-03-31T13:36:00Z">
            <w:trPr>
              <w:trHeight w:val="1137"/>
            </w:trPr>
          </w:trPrChange>
        </w:trPr>
        <w:tc>
          <w:tcPr>
            <w:tcW w:w="1650" w:type="dxa"/>
            <w:shd w:val="clear" w:color="auto" w:fill="auto"/>
            <w:vAlign w:val="center"/>
            <w:tcPrChange w:id="104" w:author="BARRACLOUGH David, SDD/SDPS" w:date="2020-03-31T13:36:00Z">
              <w:tcPr>
                <w:tcW w:w="1650" w:type="dxa"/>
                <w:shd w:val="clear" w:color="auto" w:fill="auto"/>
                <w:vAlign w:val="center"/>
              </w:tcPr>
            </w:tcPrChange>
          </w:tcPr>
          <w:p w14:paraId="18237AB2" w14:textId="5656E017" w:rsidR="00AE6792" w:rsidRPr="0093799E" w:rsidRDefault="00AE6792" w:rsidP="00AE6792">
            <w:pPr>
              <w:keepNext/>
              <w:spacing w:before="60" w:after="60"/>
              <w:rPr>
                <w:rFonts w:ascii="Arial" w:hAnsi="Arial" w:cs="Arial"/>
                <w:sz w:val="20"/>
              </w:rPr>
            </w:pPr>
            <w:ins w:id="105" w:author="BARRACLOUGH David, SDD/SDPS" w:date="2020-03-31T13:36:00Z">
              <w:r>
                <w:rPr>
                  <w:rFonts w:ascii="Arial" w:hAnsi="Arial" w:cs="Arial"/>
                  <w:sz w:val="20"/>
                  <w:szCs w:val="20"/>
                </w:rPr>
                <w:t>_U</w:t>
              </w:r>
            </w:ins>
            <w:del w:id="106" w:author="BARRACLOUGH David, SDD/SDPS" w:date="2020-03-31T13:36:00Z">
              <w:r w:rsidRPr="0093799E" w:rsidDel="00A84B89">
                <w:rPr>
                  <w:rFonts w:ascii="Arial" w:hAnsi="Arial" w:cs="Arial"/>
                  <w:sz w:val="20"/>
                </w:rPr>
                <w:delText>_Z</w:delText>
              </w:r>
            </w:del>
          </w:p>
        </w:tc>
        <w:tc>
          <w:tcPr>
            <w:tcW w:w="1847" w:type="dxa"/>
            <w:shd w:val="clear" w:color="auto" w:fill="auto"/>
            <w:vAlign w:val="center"/>
            <w:tcPrChange w:id="107" w:author="BARRACLOUGH David, SDD/SDPS" w:date="2020-03-31T13:36:00Z">
              <w:tcPr>
                <w:tcW w:w="1847" w:type="dxa"/>
                <w:shd w:val="clear" w:color="auto" w:fill="auto"/>
                <w:vAlign w:val="center"/>
              </w:tcPr>
            </w:tcPrChange>
          </w:tcPr>
          <w:p w14:paraId="2426BE94" w14:textId="69B84201" w:rsidR="00AE6792" w:rsidRPr="0093799E" w:rsidRDefault="00AE6792" w:rsidP="00AE6792">
            <w:pPr>
              <w:keepNext/>
              <w:tabs>
                <w:tab w:val="left" w:pos="315"/>
              </w:tabs>
              <w:spacing w:before="60" w:after="60"/>
              <w:rPr>
                <w:rFonts w:ascii="Arial" w:hAnsi="Arial" w:cs="Arial"/>
                <w:sz w:val="20"/>
              </w:rPr>
            </w:pPr>
            <w:ins w:id="108" w:author="BARRACLOUGH David, SDD/SDPS" w:date="2020-03-31T13:36:00Z">
              <w:r>
                <w:rPr>
                  <w:rFonts w:ascii="Arial" w:hAnsi="Arial" w:cs="Arial"/>
                  <w:sz w:val="20"/>
                  <w:szCs w:val="20"/>
                </w:rPr>
                <w:t>No data/unknown</w:t>
              </w:r>
            </w:ins>
            <w:del w:id="109" w:author="BARRACLOUGH David, SDD/SDPS" w:date="2020-03-31T13:36:00Z">
              <w:r w:rsidRPr="0093799E" w:rsidDel="00A84B89">
                <w:rPr>
                  <w:rFonts w:ascii="Arial" w:hAnsi="Arial" w:cs="Arial"/>
                  <w:sz w:val="20"/>
                </w:rPr>
                <w:delText>Not applicable</w:delText>
              </w:r>
            </w:del>
          </w:p>
        </w:tc>
        <w:tc>
          <w:tcPr>
            <w:tcW w:w="5488" w:type="dxa"/>
            <w:shd w:val="clear" w:color="auto" w:fill="auto"/>
            <w:vAlign w:val="center"/>
            <w:tcPrChange w:id="110" w:author="BARRACLOUGH David, SDD/SDPS" w:date="2020-03-31T13:36:00Z">
              <w:tcPr>
                <w:tcW w:w="5488" w:type="dxa"/>
                <w:gridSpan w:val="2"/>
                <w:shd w:val="clear" w:color="auto" w:fill="auto"/>
              </w:tcPr>
            </w:tcPrChange>
          </w:tcPr>
          <w:p w14:paraId="7D6A0B47" w14:textId="423AF42F" w:rsidR="00AE6792" w:rsidRPr="0093799E" w:rsidDel="00A84B89" w:rsidRDefault="00AE6792" w:rsidP="00AE6792">
            <w:pPr>
              <w:keepNext/>
              <w:tabs>
                <w:tab w:val="left" w:pos="315"/>
              </w:tabs>
              <w:spacing w:before="60" w:after="60"/>
              <w:jc w:val="both"/>
              <w:rPr>
                <w:del w:id="111" w:author="BARRACLOUGH David, SDD/SDPS" w:date="2020-03-31T13:36:00Z"/>
                <w:rFonts w:ascii="Arial" w:hAnsi="Arial" w:cs="Arial"/>
                <w:sz w:val="20"/>
              </w:rPr>
            </w:pPr>
            <w:bookmarkStart w:id="112" w:name="_GoBack"/>
            <w:bookmarkEnd w:id="112"/>
            <w:del w:id="113" w:author="BARRACLOUGH David, SDD/SDPS" w:date="2020-03-31T13:36:00Z">
              <w:r w:rsidRPr="0093799E" w:rsidDel="00A84B89">
                <w:rPr>
                  <w:rFonts w:ascii="Arial" w:hAnsi="Arial" w:cs="Arial"/>
                  <w:sz w:val="20"/>
                </w:rPr>
                <w:delText>Used in response to a question or a request for information that does not apply to the circumstances of the unit being surveyed</w:delText>
              </w:r>
              <w:r w:rsidDel="00A84B89">
                <w:rPr>
                  <w:rFonts w:ascii="Arial" w:hAnsi="Arial" w:cs="Arial"/>
                  <w:sz w:val="20"/>
                </w:rPr>
                <w:delText>.</w:delText>
              </w:r>
            </w:del>
          </w:p>
          <w:p w14:paraId="683FA8FD" w14:textId="57F67881" w:rsidR="00AE6792" w:rsidRPr="0093799E" w:rsidRDefault="00AE6792" w:rsidP="00AE6792">
            <w:pPr>
              <w:keepNext/>
              <w:tabs>
                <w:tab w:val="left" w:pos="315"/>
              </w:tabs>
              <w:spacing w:before="60" w:after="60"/>
              <w:jc w:val="both"/>
              <w:rPr>
                <w:rFonts w:ascii="Arial" w:hAnsi="Arial" w:cs="Arial"/>
                <w:sz w:val="20"/>
              </w:rPr>
            </w:pPr>
            <w:del w:id="114" w:author="BARRACLOUGH David, SDD/SDPS" w:date="2020-03-31T13:36:00Z">
              <w:r w:rsidRPr="0093799E" w:rsidDel="00A84B89">
                <w:rPr>
                  <w:rFonts w:ascii="Arial" w:hAnsi="Arial" w:cs="Arial"/>
                  <w:sz w:val="20"/>
                </w:rPr>
                <w:delText>This concept is to be understood as meaning "</w:delText>
              </w:r>
              <w:r w:rsidRPr="0093799E" w:rsidDel="00A84B89">
                <w:rPr>
                  <w:rFonts w:ascii="Arial" w:hAnsi="Arial" w:cs="Arial"/>
                  <w:b/>
                  <w:i/>
                  <w:sz w:val="20"/>
                </w:rPr>
                <w:delText>statistically</w:delText>
              </w:r>
              <w:r w:rsidRPr="0093799E" w:rsidDel="00A84B89">
                <w:rPr>
                  <w:rFonts w:ascii="Arial" w:hAnsi="Arial" w:cs="Arial"/>
                  <w:sz w:val="20"/>
                </w:rPr>
                <w:delText xml:space="preserve"> not applicable"; i.e. _Z is to be used only for statistical purposes.</w:delText>
              </w:r>
            </w:del>
          </w:p>
        </w:tc>
      </w:tr>
      <w:tr w:rsidR="00DE63B5" w:rsidRPr="0093799E" w14:paraId="1F6280C6" w14:textId="77777777" w:rsidTr="00AE6792">
        <w:trPr>
          <w:trHeight w:val="408"/>
          <w:ins w:id="115" w:author="BARRACLOUGH David, SDD/SDPS" w:date="2020-04-01T10:24:00Z"/>
        </w:trPr>
        <w:tc>
          <w:tcPr>
            <w:tcW w:w="1650" w:type="dxa"/>
            <w:shd w:val="clear" w:color="auto" w:fill="auto"/>
            <w:vAlign w:val="center"/>
          </w:tcPr>
          <w:p w14:paraId="1AAE84C7" w14:textId="67A6CDCD" w:rsidR="00DE63B5" w:rsidRDefault="00DE63B5" w:rsidP="00AE6792">
            <w:pPr>
              <w:keepNext/>
              <w:spacing w:before="60" w:after="60"/>
              <w:rPr>
                <w:ins w:id="116" w:author="BARRACLOUGH David, SDD/SDPS" w:date="2020-04-01T10:24:00Z"/>
                <w:rFonts w:ascii="Arial" w:hAnsi="Arial" w:cs="Arial"/>
                <w:sz w:val="20"/>
                <w:szCs w:val="20"/>
              </w:rPr>
            </w:pPr>
            <w:ins w:id="117" w:author="BARRACLOUGH David, SDD/SDPS" w:date="2020-04-01T10:24:00Z">
              <w:r>
                <w:rPr>
                  <w:rFonts w:ascii="Arial" w:hAnsi="Arial" w:cs="Arial"/>
                  <w:sz w:val="20"/>
                  <w:szCs w:val="20"/>
                </w:rPr>
                <w:t>_Z</w:t>
              </w:r>
            </w:ins>
          </w:p>
        </w:tc>
        <w:tc>
          <w:tcPr>
            <w:tcW w:w="1847" w:type="dxa"/>
            <w:shd w:val="clear" w:color="auto" w:fill="auto"/>
            <w:vAlign w:val="center"/>
          </w:tcPr>
          <w:p w14:paraId="3428738D" w14:textId="00E81F84" w:rsidR="00DE63B5" w:rsidRDefault="00DE63B5" w:rsidP="00AE6792">
            <w:pPr>
              <w:keepNext/>
              <w:tabs>
                <w:tab w:val="left" w:pos="315"/>
              </w:tabs>
              <w:spacing w:before="60" w:after="60"/>
              <w:rPr>
                <w:ins w:id="118" w:author="BARRACLOUGH David, SDD/SDPS" w:date="2020-04-01T10:24:00Z"/>
                <w:rFonts w:ascii="Arial" w:hAnsi="Arial" w:cs="Arial"/>
                <w:sz w:val="20"/>
                <w:szCs w:val="20"/>
              </w:rPr>
            </w:pPr>
            <w:ins w:id="119" w:author="BARRACLOUGH David, SDD/SDPS" w:date="2020-04-01T10:25:00Z">
              <w:r w:rsidRPr="00DE63B5">
                <w:rPr>
                  <w:rFonts w:ascii="Arial" w:hAnsi="Arial" w:cs="Arial"/>
                  <w:sz w:val="20"/>
                  <w:szCs w:val="20"/>
                </w:rPr>
                <w:t>Not applicable</w:t>
              </w:r>
            </w:ins>
          </w:p>
        </w:tc>
        <w:tc>
          <w:tcPr>
            <w:tcW w:w="5488" w:type="dxa"/>
            <w:shd w:val="clear" w:color="auto" w:fill="auto"/>
            <w:vAlign w:val="center"/>
          </w:tcPr>
          <w:p w14:paraId="0EE5C27A" w14:textId="77777777" w:rsidR="00DE63B5" w:rsidRPr="0093799E" w:rsidDel="00A84B89" w:rsidRDefault="00DE63B5" w:rsidP="00AE6792">
            <w:pPr>
              <w:keepNext/>
              <w:tabs>
                <w:tab w:val="left" w:pos="315"/>
              </w:tabs>
              <w:spacing w:before="60" w:after="60"/>
              <w:jc w:val="both"/>
              <w:rPr>
                <w:ins w:id="120" w:author="BARRACLOUGH David, SDD/SDPS" w:date="2020-04-01T10:24:00Z"/>
                <w:rFonts w:ascii="Arial" w:hAnsi="Arial" w:cs="Arial"/>
                <w:sz w:val="20"/>
              </w:rPr>
            </w:pPr>
          </w:p>
        </w:tc>
      </w:tr>
    </w:tbl>
    <w:p w14:paraId="3866C137" w14:textId="77777777" w:rsidR="003124C1" w:rsidRPr="00315A22" w:rsidRDefault="00C11ABC" w:rsidP="00AF7C9B">
      <w:pPr>
        <w:spacing w:before="360" w:after="120"/>
        <w:rPr>
          <w:rFonts w:ascii="Arial" w:hAnsi="Arial" w:cs="Arial"/>
          <w:b/>
          <w:sz w:val="22"/>
        </w:rPr>
      </w:pPr>
      <w:r w:rsidRPr="00315A22">
        <w:rPr>
          <w:rFonts w:ascii="Arial" w:hAnsi="Arial" w:cs="Arial"/>
          <w:b/>
          <w:sz w:val="22"/>
        </w:rPr>
        <w:t>Remark</w:t>
      </w:r>
      <w:r w:rsidR="005567EB" w:rsidRPr="00315A22">
        <w:rPr>
          <w:rFonts w:ascii="Arial" w:hAnsi="Arial" w:cs="Arial"/>
          <w:b/>
          <w:sz w:val="22"/>
        </w:rPr>
        <w:t>s</w:t>
      </w:r>
    </w:p>
    <w:p w14:paraId="09345EE0" w14:textId="68B8A285" w:rsidR="00AD61C6" w:rsidDel="00936741" w:rsidRDefault="00AD61C6" w:rsidP="00AF7C9B">
      <w:pPr>
        <w:spacing w:before="120" w:after="240"/>
        <w:jc w:val="both"/>
        <w:rPr>
          <w:del w:id="121" w:author="BARRACLOUGH David, SDD/SDPS" w:date="2020-03-31T10:53:00Z"/>
          <w:rFonts w:ascii="Arial" w:hAnsi="Arial" w:cs="Arial"/>
          <w:sz w:val="22"/>
        </w:rPr>
      </w:pPr>
      <w:del w:id="122" w:author="BARRACLOUGH David, SDD/SDPS" w:date="2020-03-31T10:53:00Z">
        <w:r w:rsidDel="00936741">
          <w:rPr>
            <w:rFonts w:ascii="Arial" w:hAnsi="Arial" w:cs="Arial"/>
            <w:sz w:val="22"/>
          </w:rPr>
          <w:delText xml:space="preserve">This Code List was </w:delText>
        </w:r>
        <w:r w:rsidR="00602C4D" w:rsidDel="00936741">
          <w:rPr>
            <w:rFonts w:ascii="Arial" w:hAnsi="Arial" w:cs="Arial"/>
            <w:sz w:val="22"/>
          </w:rPr>
          <w:delText>compiled during by the Global DSD for Labour Statistics</w:delText>
        </w:r>
        <w:r w:rsidR="00F845EB" w:rsidDel="00936741">
          <w:rPr>
            <w:rFonts w:ascii="Arial" w:hAnsi="Arial" w:cs="Arial"/>
            <w:sz w:val="22"/>
          </w:rPr>
          <w:delText xml:space="preserve"> working group</w:delText>
        </w:r>
        <w:r w:rsidDel="00936741">
          <w:rPr>
            <w:rFonts w:ascii="Arial" w:hAnsi="Arial" w:cs="Arial"/>
            <w:sz w:val="22"/>
          </w:rPr>
          <w:delText>.</w:delText>
        </w:r>
      </w:del>
    </w:p>
    <w:p w14:paraId="590F1CD7" w14:textId="351BDE85" w:rsidR="000B2790" w:rsidRPr="00315A22" w:rsidRDefault="000B2790" w:rsidP="00AF7C9B">
      <w:pPr>
        <w:spacing w:before="120" w:after="240"/>
        <w:jc w:val="both"/>
        <w:rPr>
          <w:rFonts w:ascii="Arial" w:hAnsi="Arial" w:cs="Arial"/>
          <w:sz w:val="22"/>
        </w:rPr>
      </w:pPr>
      <w:r w:rsidRPr="00315A22">
        <w:rPr>
          <w:rFonts w:ascii="Arial" w:hAnsi="Arial" w:cs="Arial"/>
          <w:sz w:val="22"/>
        </w:rPr>
        <w:t xml:space="preserve">Further recommended code values for expressing general statistical concepts </w:t>
      </w:r>
      <w:r w:rsidR="004F0467" w:rsidRPr="00315A22">
        <w:rPr>
          <w:rFonts w:ascii="Arial" w:hAnsi="Arial" w:cs="Arial"/>
          <w:sz w:val="22"/>
        </w:rPr>
        <w:t xml:space="preserve">can </w:t>
      </w:r>
      <w:r w:rsidRPr="00315A22">
        <w:rPr>
          <w:rFonts w:ascii="Arial" w:hAnsi="Arial" w:cs="Arial"/>
          <w:sz w:val="22"/>
        </w:rPr>
        <w:t>be found in section “Generic codes” of the "Guidelines for the creation and management of SDMX Cross-Domain Code Lists"</w:t>
      </w:r>
      <w:r w:rsidR="004F0467" w:rsidRPr="00315A22">
        <w:rPr>
          <w:rStyle w:val="FootnoteReference"/>
          <w:rFonts w:ascii="Arial" w:hAnsi="Arial" w:cs="Arial"/>
          <w:sz w:val="22"/>
        </w:rPr>
        <w:footnoteReference w:id="1"/>
      </w:r>
    </w:p>
    <w:sectPr w:rsidR="000B2790" w:rsidRPr="00315A22" w:rsidSect="0093799E">
      <w:pgSz w:w="11906" w:h="16838"/>
      <w:pgMar w:top="1440" w:right="1416"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F69B1" w14:textId="77777777" w:rsidR="00AD5502" w:rsidRDefault="00AD5502" w:rsidP="000B2790">
      <w:r>
        <w:separator/>
      </w:r>
    </w:p>
  </w:endnote>
  <w:endnote w:type="continuationSeparator" w:id="0">
    <w:p w14:paraId="4C886CBD" w14:textId="77777777" w:rsidR="00AD5502" w:rsidRDefault="00AD5502" w:rsidP="000B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A462D" w14:textId="77777777" w:rsidR="00AD5502" w:rsidRDefault="00AD5502" w:rsidP="000B2790">
      <w:r>
        <w:separator/>
      </w:r>
    </w:p>
  </w:footnote>
  <w:footnote w:type="continuationSeparator" w:id="0">
    <w:p w14:paraId="062BA749" w14:textId="77777777" w:rsidR="00AD5502" w:rsidRDefault="00AD5502" w:rsidP="000B2790">
      <w:r>
        <w:continuationSeparator/>
      </w:r>
    </w:p>
  </w:footnote>
  <w:footnote w:id="1">
    <w:p w14:paraId="18D7E18F" w14:textId="77777777" w:rsidR="004F0467" w:rsidRDefault="004F0467">
      <w:pPr>
        <w:pStyle w:val="FootnoteText"/>
      </w:pPr>
      <w:r>
        <w:rPr>
          <w:rStyle w:val="FootnoteReference"/>
        </w:rPr>
        <w:footnoteRef/>
      </w:r>
      <w:r>
        <w:t xml:space="preserve"> </w:t>
      </w:r>
      <w:hyperlink r:id="rId1" w:anchor="CodeListGuideline" w:history="1">
        <w:r w:rsidR="007E7345" w:rsidRPr="009B483B">
          <w:rPr>
            <w:rStyle w:val="Hyperlink"/>
          </w:rPr>
          <w:t>https://sdmx.org/?page_id=4345%20-%20CodeListGuideline#Cod</w:t>
        </w:r>
        <w:r w:rsidR="007E7345" w:rsidRPr="009B483B">
          <w:rPr>
            <w:rStyle w:val="Hyperlink"/>
          </w:rPr>
          <w:t>e</w:t>
        </w:r>
        <w:r w:rsidR="007E7345" w:rsidRPr="009B483B">
          <w:rPr>
            <w:rStyle w:val="Hyperlink"/>
          </w:rPr>
          <w:t>ListGuideline</w:t>
        </w:r>
      </w:hyperlink>
      <w:r w:rsidR="007E7345">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03686"/>
    <w:multiLevelType w:val="hybridMultilevel"/>
    <w:tmpl w:val="EF8A0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2E2460"/>
    <w:multiLevelType w:val="multilevel"/>
    <w:tmpl w:val="7DD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DD/SDPS">
    <w15:presenceInfo w15:providerId="AD" w15:userId="S-1-5-21-2146598497-832928401-1254845835-2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F348A8"/>
    <w:rsid w:val="00047E7E"/>
    <w:rsid w:val="00051524"/>
    <w:rsid w:val="00054301"/>
    <w:rsid w:val="00055F1C"/>
    <w:rsid w:val="0006064F"/>
    <w:rsid w:val="00076E57"/>
    <w:rsid w:val="00081391"/>
    <w:rsid w:val="0008360E"/>
    <w:rsid w:val="00090758"/>
    <w:rsid w:val="000B10CD"/>
    <w:rsid w:val="000B2790"/>
    <w:rsid w:val="000C4557"/>
    <w:rsid w:val="000C69E0"/>
    <w:rsid w:val="000C6FFD"/>
    <w:rsid w:val="000E03AA"/>
    <w:rsid w:val="000E180D"/>
    <w:rsid w:val="000F2041"/>
    <w:rsid w:val="0010032D"/>
    <w:rsid w:val="001038E3"/>
    <w:rsid w:val="00105CD2"/>
    <w:rsid w:val="00111C00"/>
    <w:rsid w:val="0011615C"/>
    <w:rsid w:val="00120EDF"/>
    <w:rsid w:val="001261BE"/>
    <w:rsid w:val="0013395F"/>
    <w:rsid w:val="0014397E"/>
    <w:rsid w:val="001444D1"/>
    <w:rsid w:val="0015114D"/>
    <w:rsid w:val="00155F7A"/>
    <w:rsid w:val="00164606"/>
    <w:rsid w:val="001752D3"/>
    <w:rsid w:val="00175EED"/>
    <w:rsid w:val="00177DF7"/>
    <w:rsid w:val="00181EBC"/>
    <w:rsid w:val="001843B0"/>
    <w:rsid w:val="00191E12"/>
    <w:rsid w:val="0019745A"/>
    <w:rsid w:val="001A0293"/>
    <w:rsid w:val="001A4124"/>
    <w:rsid w:val="001B2842"/>
    <w:rsid w:val="001B5C2E"/>
    <w:rsid w:val="001D7E7B"/>
    <w:rsid w:val="001E5CD7"/>
    <w:rsid w:val="001E7430"/>
    <w:rsid w:val="001F0C07"/>
    <w:rsid w:val="001F3827"/>
    <w:rsid w:val="002018E2"/>
    <w:rsid w:val="00202B7B"/>
    <w:rsid w:val="0021091C"/>
    <w:rsid w:val="00211042"/>
    <w:rsid w:val="002139D9"/>
    <w:rsid w:val="002158A9"/>
    <w:rsid w:val="00221C91"/>
    <w:rsid w:val="00225164"/>
    <w:rsid w:val="0023357F"/>
    <w:rsid w:val="00234A00"/>
    <w:rsid w:val="002369E4"/>
    <w:rsid w:val="002376F5"/>
    <w:rsid w:val="00250757"/>
    <w:rsid w:val="00271B4F"/>
    <w:rsid w:val="002A7B3E"/>
    <w:rsid w:val="002C13AC"/>
    <w:rsid w:val="002E303A"/>
    <w:rsid w:val="002F1511"/>
    <w:rsid w:val="002F65BA"/>
    <w:rsid w:val="0031158B"/>
    <w:rsid w:val="003124C1"/>
    <w:rsid w:val="0031289E"/>
    <w:rsid w:val="00315A22"/>
    <w:rsid w:val="003272C0"/>
    <w:rsid w:val="00334D16"/>
    <w:rsid w:val="0034025B"/>
    <w:rsid w:val="0035181D"/>
    <w:rsid w:val="00360633"/>
    <w:rsid w:val="003620F3"/>
    <w:rsid w:val="0036348B"/>
    <w:rsid w:val="0037584D"/>
    <w:rsid w:val="003771FF"/>
    <w:rsid w:val="00382C8B"/>
    <w:rsid w:val="0038594C"/>
    <w:rsid w:val="00390245"/>
    <w:rsid w:val="00393EB7"/>
    <w:rsid w:val="003A12B9"/>
    <w:rsid w:val="003A6A3F"/>
    <w:rsid w:val="003B0D41"/>
    <w:rsid w:val="003B3101"/>
    <w:rsid w:val="003B5481"/>
    <w:rsid w:val="003B63AE"/>
    <w:rsid w:val="003B6C96"/>
    <w:rsid w:val="003C39B3"/>
    <w:rsid w:val="003C3CAD"/>
    <w:rsid w:val="003D6E3F"/>
    <w:rsid w:val="00401D07"/>
    <w:rsid w:val="0040543A"/>
    <w:rsid w:val="00406395"/>
    <w:rsid w:val="0041631E"/>
    <w:rsid w:val="004245F9"/>
    <w:rsid w:val="00425718"/>
    <w:rsid w:val="00447A0D"/>
    <w:rsid w:val="004B1638"/>
    <w:rsid w:val="004C2AB8"/>
    <w:rsid w:val="004C5962"/>
    <w:rsid w:val="004D0BD1"/>
    <w:rsid w:val="004D3E05"/>
    <w:rsid w:val="004D4CFA"/>
    <w:rsid w:val="004D60BE"/>
    <w:rsid w:val="004E109B"/>
    <w:rsid w:val="004F0467"/>
    <w:rsid w:val="004F3C5D"/>
    <w:rsid w:val="004F7C82"/>
    <w:rsid w:val="00511D47"/>
    <w:rsid w:val="00514D38"/>
    <w:rsid w:val="005204CE"/>
    <w:rsid w:val="0053708E"/>
    <w:rsid w:val="005434F1"/>
    <w:rsid w:val="00555936"/>
    <w:rsid w:val="005567EB"/>
    <w:rsid w:val="005576FF"/>
    <w:rsid w:val="00563EB5"/>
    <w:rsid w:val="00570760"/>
    <w:rsid w:val="0058667A"/>
    <w:rsid w:val="00596C6A"/>
    <w:rsid w:val="005A7581"/>
    <w:rsid w:val="005A79D6"/>
    <w:rsid w:val="005B1C04"/>
    <w:rsid w:val="005B2AC6"/>
    <w:rsid w:val="005D0014"/>
    <w:rsid w:val="005D3257"/>
    <w:rsid w:val="005E1556"/>
    <w:rsid w:val="005E36AA"/>
    <w:rsid w:val="005E6786"/>
    <w:rsid w:val="005E762C"/>
    <w:rsid w:val="005F73C0"/>
    <w:rsid w:val="00602C4D"/>
    <w:rsid w:val="006054F9"/>
    <w:rsid w:val="0060741D"/>
    <w:rsid w:val="006131FB"/>
    <w:rsid w:val="006137C7"/>
    <w:rsid w:val="00620BA3"/>
    <w:rsid w:val="006236E4"/>
    <w:rsid w:val="00624B56"/>
    <w:rsid w:val="006251D4"/>
    <w:rsid w:val="006339EF"/>
    <w:rsid w:val="00642D6C"/>
    <w:rsid w:val="00645D46"/>
    <w:rsid w:val="00667CB3"/>
    <w:rsid w:val="006733EE"/>
    <w:rsid w:val="006930A6"/>
    <w:rsid w:val="006971C0"/>
    <w:rsid w:val="006A009D"/>
    <w:rsid w:val="006A0832"/>
    <w:rsid w:val="006A0A10"/>
    <w:rsid w:val="006A618B"/>
    <w:rsid w:val="006B2846"/>
    <w:rsid w:val="006B3F87"/>
    <w:rsid w:val="006B50EE"/>
    <w:rsid w:val="006B52CE"/>
    <w:rsid w:val="006C185D"/>
    <w:rsid w:val="006C2519"/>
    <w:rsid w:val="006D68D6"/>
    <w:rsid w:val="006E763C"/>
    <w:rsid w:val="006F3702"/>
    <w:rsid w:val="006F5CA4"/>
    <w:rsid w:val="006F7000"/>
    <w:rsid w:val="007057D7"/>
    <w:rsid w:val="00705FCC"/>
    <w:rsid w:val="00710F26"/>
    <w:rsid w:val="00722E4E"/>
    <w:rsid w:val="00740197"/>
    <w:rsid w:val="007425D6"/>
    <w:rsid w:val="0074494A"/>
    <w:rsid w:val="00745B79"/>
    <w:rsid w:val="007516FF"/>
    <w:rsid w:val="00756D0F"/>
    <w:rsid w:val="00756D9D"/>
    <w:rsid w:val="00763968"/>
    <w:rsid w:val="007640EB"/>
    <w:rsid w:val="00764E7A"/>
    <w:rsid w:val="00766123"/>
    <w:rsid w:val="0077131D"/>
    <w:rsid w:val="0078573C"/>
    <w:rsid w:val="007956D0"/>
    <w:rsid w:val="00795F6A"/>
    <w:rsid w:val="007A4FEC"/>
    <w:rsid w:val="007A6701"/>
    <w:rsid w:val="007B25A5"/>
    <w:rsid w:val="007B6796"/>
    <w:rsid w:val="007C4387"/>
    <w:rsid w:val="007D7949"/>
    <w:rsid w:val="007E7345"/>
    <w:rsid w:val="007F4B88"/>
    <w:rsid w:val="007F7DB5"/>
    <w:rsid w:val="008005A5"/>
    <w:rsid w:val="00805376"/>
    <w:rsid w:val="00805914"/>
    <w:rsid w:val="00811FCA"/>
    <w:rsid w:val="00816DBA"/>
    <w:rsid w:val="00821F85"/>
    <w:rsid w:val="0082277D"/>
    <w:rsid w:val="00826CA1"/>
    <w:rsid w:val="00830981"/>
    <w:rsid w:val="00834830"/>
    <w:rsid w:val="00834EEA"/>
    <w:rsid w:val="00835B1C"/>
    <w:rsid w:val="008361E1"/>
    <w:rsid w:val="008434FA"/>
    <w:rsid w:val="00844A68"/>
    <w:rsid w:val="00844ADF"/>
    <w:rsid w:val="0086353E"/>
    <w:rsid w:val="008806E6"/>
    <w:rsid w:val="00881670"/>
    <w:rsid w:val="00885790"/>
    <w:rsid w:val="00892F2E"/>
    <w:rsid w:val="00892F8A"/>
    <w:rsid w:val="008964EA"/>
    <w:rsid w:val="008A75C9"/>
    <w:rsid w:val="008B2B8D"/>
    <w:rsid w:val="008B4223"/>
    <w:rsid w:val="008B4E77"/>
    <w:rsid w:val="008C5DE0"/>
    <w:rsid w:val="008D2C51"/>
    <w:rsid w:val="008E05E9"/>
    <w:rsid w:val="008E356D"/>
    <w:rsid w:val="008E6F9D"/>
    <w:rsid w:val="008F6FE1"/>
    <w:rsid w:val="00900B64"/>
    <w:rsid w:val="009011E4"/>
    <w:rsid w:val="00903033"/>
    <w:rsid w:val="00905CDD"/>
    <w:rsid w:val="00917DA0"/>
    <w:rsid w:val="00936741"/>
    <w:rsid w:val="0093799E"/>
    <w:rsid w:val="009418BE"/>
    <w:rsid w:val="009509A8"/>
    <w:rsid w:val="00951AFE"/>
    <w:rsid w:val="009528B4"/>
    <w:rsid w:val="00957F64"/>
    <w:rsid w:val="0096068A"/>
    <w:rsid w:val="009657CE"/>
    <w:rsid w:val="00975F9D"/>
    <w:rsid w:val="00987855"/>
    <w:rsid w:val="00990DFF"/>
    <w:rsid w:val="009914AD"/>
    <w:rsid w:val="009A0CD0"/>
    <w:rsid w:val="009B467A"/>
    <w:rsid w:val="009B482C"/>
    <w:rsid w:val="009E38A6"/>
    <w:rsid w:val="009E57FC"/>
    <w:rsid w:val="009F485A"/>
    <w:rsid w:val="00A003B2"/>
    <w:rsid w:val="00A007BC"/>
    <w:rsid w:val="00A05343"/>
    <w:rsid w:val="00A1361E"/>
    <w:rsid w:val="00A35DAD"/>
    <w:rsid w:val="00A52568"/>
    <w:rsid w:val="00A841B8"/>
    <w:rsid w:val="00A863F4"/>
    <w:rsid w:val="00A91208"/>
    <w:rsid w:val="00A912D0"/>
    <w:rsid w:val="00A924B4"/>
    <w:rsid w:val="00A9371A"/>
    <w:rsid w:val="00AA0EAD"/>
    <w:rsid w:val="00AB0B3D"/>
    <w:rsid w:val="00AB65A2"/>
    <w:rsid w:val="00AC07FC"/>
    <w:rsid w:val="00AC59BA"/>
    <w:rsid w:val="00AC7DFA"/>
    <w:rsid w:val="00AD024F"/>
    <w:rsid w:val="00AD3323"/>
    <w:rsid w:val="00AD5502"/>
    <w:rsid w:val="00AD61C6"/>
    <w:rsid w:val="00AE4427"/>
    <w:rsid w:val="00AE6792"/>
    <w:rsid w:val="00AE67F8"/>
    <w:rsid w:val="00AF7C9B"/>
    <w:rsid w:val="00B0428B"/>
    <w:rsid w:val="00B144B3"/>
    <w:rsid w:val="00B2268D"/>
    <w:rsid w:val="00B311B1"/>
    <w:rsid w:val="00B47160"/>
    <w:rsid w:val="00B56BB4"/>
    <w:rsid w:val="00B57F77"/>
    <w:rsid w:val="00B65E9A"/>
    <w:rsid w:val="00B84EB6"/>
    <w:rsid w:val="00B86324"/>
    <w:rsid w:val="00B87C97"/>
    <w:rsid w:val="00B911CD"/>
    <w:rsid w:val="00B91A7C"/>
    <w:rsid w:val="00B94866"/>
    <w:rsid w:val="00BA162C"/>
    <w:rsid w:val="00BA5238"/>
    <w:rsid w:val="00BB6C4C"/>
    <w:rsid w:val="00BB7A79"/>
    <w:rsid w:val="00BC10F9"/>
    <w:rsid w:val="00BC2875"/>
    <w:rsid w:val="00BD1F99"/>
    <w:rsid w:val="00BD594C"/>
    <w:rsid w:val="00BE463E"/>
    <w:rsid w:val="00BF1FFF"/>
    <w:rsid w:val="00C0033D"/>
    <w:rsid w:val="00C11ABC"/>
    <w:rsid w:val="00C307E0"/>
    <w:rsid w:val="00C36D9C"/>
    <w:rsid w:val="00C43F52"/>
    <w:rsid w:val="00C53805"/>
    <w:rsid w:val="00C64677"/>
    <w:rsid w:val="00C74EC8"/>
    <w:rsid w:val="00C753AD"/>
    <w:rsid w:val="00C978F5"/>
    <w:rsid w:val="00CA0416"/>
    <w:rsid w:val="00CA0E15"/>
    <w:rsid w:val="00CA3386"/>
    <w:rsid w:val="00CB2E14"/>
    <w:rsid w:val="00CB2E6D"/>
    <w:rsid w:val="00CC12E1"/>
    <w:rsid w:val="00CC2089"/>
    <w:rsid w:val="00CC504E"/>
    <w:rsid w:val="00CC6FCC"/>
    <w:rsid w:val="00CC77DC"/>
    <w:rsid w:val="00CD372E"/>
    <w:rsid w:val="00CD62C7"/>
    <w:rsid w:val="00CF360C"/>
    <w:rsid w:val="00D12017"/>
    <w:rsid w:val="00D14D42"/>
    <w:rsid w:val="00D156C0"/>
    <w:rsid w:val="00D2214C"/>
    <w:rsid w:val="00D3275F"/>
    <w:rsid w:val="00D33155"/>
    <w:rsid w:val="00D375AA"/>
    <w:rsid w:val="00D46AA9"/>
    <w:rsid w:val="00D7374C"/>
    <w:rsid w:val="00D8043B"/>
    <w:rsid w:val="00D923DC"/>
    <w:rsid w:val="00D95C6D"/>
    <w:rsid w:val="00DA28FC"/>
    <w:rsid w:val="00DA5D44"/>
    <w:rsid w:val="00DA7944"/>
    <w:rsid w:val="00DB00CD"/>
    <w:rsid w:val="00DB0637"/>
    <w:rsid w:val="00DB391B"/>
    <w:rsid w:val="00DD6A3F"/>
    <w:rsid w:val="00DE10B4"/>
    <w:rsid w:val="00DE1AEF"/>
    <w:rsid w:val="00DE3FE8"/>
    <w:rsid w:val="00DE63B5"/>
    <w:rsid w:val="00DE689A"/>
    <w:rsid w:val="00DF3B10"/>
    <w:rsid w:val="00E105EF"/>
    <w:rsid w:val="00E1240D"/>
    <w:rsid w:val="00E124E9"/>
    <w:rsid w:val="00E151F7"/>
    <w:rsid w:val="00E25796"/>
    <w:rsid w:val="00E26AD5"/>
    <w:rsid w:val="00E3648E"/>
    <w:rsid w:val="00E44B45"/>
    <w:rsid w:val="00E52AFF"/>
    <w:rsid w:val="00E53723"/>
    <w:rsid w:val="00E55184"/>
    <w:rsid w:val="00E5525E"/>
    <w:rsid w:val="00E55453"/>
    <w:rsid w:val="00E571F6"/>
    <w:rsid w:val="00E60FB1"/>
    <w:rsid w:val="00E61D6B"/>
    <w:rsid w:val="00E87387"/>
    <w:rsid w:val="00EB3F76"/>
    <w:rsid w:val="00EC1BFB"/>
    <w:rsid w:val="00ED6001"/>
    <w:rsid w:val="00EE03EF"/>
    <w:rsid w:val="00EE50D2"/>
    <w:rsid w:val="00F01CBD"/>
    <w:rsid w:val="00F050BC"/>
    <w:rsid w:val="00F07411"/>
    <w:rsid w:val="00F07980"/>
    <w:rsid w:val="00F11670"/>
    <w:rsid w:val="00F348A8"/>
    <w:rsid w:val="00F361B8"/>
    <w:rsid w:val="00F46C31"/>
    <w:rsid w:val="00F471D1"/>
    <w:rsid w:val="00F55AAB"/>
    <w:rsid w:val="00F56C3B"/>
    <w:rsid w:val="00F6694B"/>
    <w:rsid w:val="00F716FF"/>
    <w:rsid w:val="00F74EAF"/>
    <w:rsid w:val="00F8428C"/>
    <w:rsid w:val="00F845EB"/>
    <w:rsid w:val="00F8657B"/>
    <w:rsid w:val="00F87BBF"/>
    <w:rsid w:val="00FA16AE"/>
    <w:rsid w:val="00FA6DEC"/>
    <w:rsid w:val="00FB1363"/>
    <w:rsid w:val="00FB333F"/>
    <w:rsid w:val="00FB5237"/>
    <w:rsid w:val="00FC1008"/>
    <w:rsid w:val="00FC2DA1"/>
    <w:rsid w:val="00FC4554"/>
    <w:rsid w:val="00FC6815"/>
    <w:rsid w:val="00FC74F6"/>
    <w:rsid w:val="00FD1DF0"/>
    <w:rsid w:val="00FD2B36"/>
    <w:rsid w:val="00FE0972"/>
    <w:rsid w:val="00FE5389"/>
    <w:rsid w:val="00FF4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26F3D"/>
  <w15:docId w15:val="{682D9F68-A1B8-4D6C-BE99-69E67F2A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autoRedefine/>
    <w:qFormat/>
    <w:rsid w:val="0093799E"/>
    <w:pPr>
      <w:keepNext/>
      <w:spacing w:before="600"/>
      <w:jc w:val="both"/>
      <w:outlineLvl w:val="1"/>
    </w:pPr>
    <w:rPr>
      <w:rFonts w:ascii="Arial" w:hAnsi="Arial" w:cs="Arial"/>
      <w:b/>
      <w:bCs/>
      <w:i/>
      <w:iCs/>
      <w:color w:val="336699"/>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4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3799E"/>
    <w:rPr>
      <w:rFonts w:ascii="Arial" w:hAnsi="Arial" w:cs="Arial"/>
      <w:b/>
      <w:bCs/>
      <w:i/>
      <w:iCs/>
      <w:color w:val="336699"/>
      <w:sz w:val="24"/>
      <w:szCs w:val="28"/>
      <w:lang w:eastAsia="en-US"/>
    </w:rPr>
  </w:style>
  <w:style w:type="paragraph" w:customStyle="1" w:styleId="style1">
    <w:name w:val="style1"/>
    <w:basedOn w:val="Normal"/>
    <w:rsid w:val="00F348A8"/>
    <w:pPr>
      <w:spacing w:before="100" w:beforeAutospacing="1" w:after="100" w:afterAutospacing="1"/>
    </w:pPr>
    <w:rPr>
      <w:rFonts w:ascii="Arial" w:hAnsi="Arial" w:cs="Arial"/>
    </w:rPr>
  </w:style>
  <w:style w:type="character" w:styleId="Strong">
    <w:name w:val="Strong"/>
    <w:qFormat/>
    <w:rsid w:val="00F348A8"/>
    <w:rPr>
      <w:b/>
      <w:bCs/>
    </w:rPr>
  </w:style>
  <w:style w:type="paragraph" w:styleId="BalloonText">
    <w:name w:val="Balloon Text"/>
    <w:basedOn w:val="Normal"/>
    <w:link w:val="BalloonTextChar"/>
    <w:rsid w:val="00AD024F"/>
    <w:rPr>
      <w:rFonts w:ascii="Tahoma" w:hAnsi="Tahoma" w:cs="Tahoma"/>
      <w:sz w:val="16"/>
      <w:szCs w:val="16"/>
    </w:rPr>
  </w:style>
  <w:style w:type="character" w:customStyle="1" w:styleId="BalloonTextChar">
    <w:name w:val="Balloon Text Char"/>
    <w:link w:val="BalloonText"/>
    <w:rsid w:val="00AD024F"/>
    <w:rPr>
      <w:rFonts w:ascii="Tahoma" w:hAnsi="Tahoma" w:cs="Tahoma"/>
      <w:sz w:val="16"/>
      <w:szCs w:val="16"/>
    </w:rPr>
  </w:style>
  <w:style w:type="character" w:styleId="Hyperlink">
    <w:name w:val="Hyperlink"/>
    <w:unhideWhenUsed/>
    <w:rsid w:val="00C11ABC"/>
    <w:rPr>
      <w:color w:val="0000FF"/>
      <w:u w:val="single"/>
    </w:rPr>
  </w:style>
  <w:style w:type="paragraph" w:customStyle="1" w:styleId="DocumentTitle">
    <w:name w:val="Document Title"/>
    <w:basedOn w:val="Normal"/>
    <w:rsid w:val="00642D6C"/>
    <w:pPr>
      <w:suppressAutoHyphens/>
      <w:spacing w:after="240"/>
      <w:jc w:val="center"/>
    </w:pPr>
    <w:rPr>
      <w:rFonts w:ascii="Arial" w:hAnsi="Arial" w:cs="Arial"/>
      <w:b/>
      <w:bCs/>
      <w:caps/>
      <w:color w:val="000080"/>
      <w:sz w:val="44"/>
      <w:szCs w:val="44"/>
      <w:lang w:val="de-DE" w:eastAsia="ar-SA"/>
    </w:rPr>
  </w:style>
  <w:style w:type="paragraph" w:styleId="FootnoteText">
    <w:name w:val="footnote text"/>
    <w:basedOn w:val="Normal"/>
    <w:link w:val="FootnoteTextChar"/>
    <w:rsid w:val="000B2790"/>
    <w:rPr>
      <w:sz w:val="20"/>
      <w:szCs w:val="20"/>
    </w:rPr>
  </w:style>
  <w:style w:type="character" w:customStyle="1" w:styleId="FootnoteTextChar">
    <w:name w:val="Footnote Text Char"/>
    <w:basedOn w:val="DefaultParagraphFont"/>
    <w:link w:val="FootnoteText"/>
    <w:rsid w:val="000B2790"/>
  </w:style>
  <w:style w:type="character" w:styleId="FootnoteReference">
    <w:name w:val="footnote reference"/>
    <w:rsid w:val="000B2790"/>
    <w:rPr>
      <w:vertAlign w:val="superscript"/>
    </w:rPr>
  </w:style>
  <w:style w:type="character" w:styleId="FollowedHyperlink">
    <w:name w:val="FollowedHyperlink"/>
    <w:basedOn w:val="DefaultParagraphFont"/>
    <w:rsid w:val="007E7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693425">
      <w:bodyDiv w:val="1"/>
      <w:marLeft w:val="0"/>
      <w:marRight w:val="0"/>
      <w:marTop w:val="0"/>
      <w:marBottom w:val="0"/>
      <w:divBdr>
        <w:top w:val="none" w:sz="0" w:space="0" w:color="auto"/>
        <w:left w:val="none" w:sz="0" w:space="0" w:color="auto"/>
        <w:bottom w:val="none" w:sz="0" w:space="0" w:color="auto"/>
        <w:right w:val="none" w:sz="0" w:space="0" w:color="auto"/>
      </w:divBdr>
    </w:div>
    <w:div w:id="972323745">
      <w:bodyDiv w:val="1"/>
      <w:marLeft w:val="0"/>
      <w:marRight w:val="0"/>
      <w:marTop w:val="0"/>
      <w:marBottom w:val="0"/>
      <w:divBdr>
        <w:top w:val="none" w:sz="0" w:space="0" w:color="auto"/>
        <w:left w:val="none" w:sz="0" w:space="0" w:color="auto"/>
        <w:bottom w:val="none" w:sz="0" w:space="0" w:color="auto"/>
        <w:right w:val="none" w:sz="0" w:space="0" w:color="auto"/>
      </w:divBdr>
    </w:div>
    <w:div w:id="1959526740">
      <w:bodyDiv w:val="1"/>
      <w:marLeft w:val="0"/>
      <w:marRight w:val="0"/>
      <w:marTop w:val="0"/>
      <w:marBottom w:val="0"/>
      <w:divBdr>
        <w:top w:val="none" w:sz="0" w:space="0" w:color="auto"/>
        <w:left w:val="none" w:sz="0" w:space="0" w:color="auto"/>
        <w:bottom w:val="none" w:sz="0" w:space="0" w:color="auto"/>
        <w:right w:val="none" w:sz="0" w:space="0" w:color="auto"/>
      </w:divBdr>
    </w:div>
    <w:div w:id="2110391346">
      <w:bodyDiv w:val="1"/>
      <w:marLeft w:val="0"/>
      <w:marRight w:val="0"/>
      <w:marTop w:val="0"/>
      <w:marBottom w:val="0"/>
      <w:divBdr>
        <w:top w:val="none" w:sz="0" w:space="0" w:color="auto"/>
        <w:left w:val="none" w:sz="0" w:space="0" w:color="auto"/>
        <w:bottom w:val="none" w:sz="0" w:space="0" w:color="auto"/>
        <w:right w:val="none" w:sz="0" w:space="0" w:color="auto"/>
      </w:divBdr>
    </w:div>
    <w:div w:id="21309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4345%20-%20CodeListGuid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2" ma:contentTypeDescription="Crée un document." ma:contentTypeScope="" ma:versionID="f320d9b6cd89c9e2792e99ba94d6db05">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535494a8f95013fed6ea1b4d445252b0"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A8986-629F-4FAC-A540-5D0812ACA2DD}">
  <ds:schemaRefs>
    <ds:schemaRef ds:uri="http://schemas.microsoft.com/sharepoint/v3/contenttype/forms"/>
  </ds:schemaRefs>
</ds:datastoreItem>
</file>

<file path=customXml/itemProps2.xml><?xml version="1.0" encoding="utf-8"?>
<ds:datastoreItem xmlns:ds="http://schemas.openxmlformats.org/officeDocument/2006/customXml" ds:itemID="{FEAB3168-BE8E-40B4-A166-90B8462C7EC0}">
  <ds:schemaRefs>
    <ds:schemaRef ds:uri="http://purl.org/dc/terms/"/>
    <ds:schemaRef ds:uri="607381c3-0f53-441d-8dd9-b46e64774622"/>
    <ds:schemaRef ds:uri="http://schemas.microsoft.com/office/2006/documentManagement/types"/>
    <ds:schemaRef ds:uri="http://schemas.microsoft.com/office/infopath/2007/PartnerControls"/>
    <ds:schemaRef ds:uri="626d4039-44a3-4f34-a939-9e74c9a193d1"/>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BA707F9-B41A-4CCC-A128-594A9BDB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5B348-F3B6-473D-9096-55CA3ABF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9E1A19D6.dotm</Template>
  <TotalTime>207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CL_SEX</vt:lpstr>
    </vt:vector>
  </TitlesOfParts>
  <Company>European Commission</Company>
  <LinksUpToDate>false</LinksUpToDate>
  <CharactersWithSpaces>2242</CharactersWithSpaces>
  <SharedDoc>false</SharedDoc>
  <HLinks>
    <vt:vector size="6" baseType="variant">
      <vt:variant>
        <vt:i4>4587549</vt:i4>
      </vt:variant>
      <vt:variant>
        <vt:i4>0</vt:i4>
      </vt:variant>
      <vt:variant>
        <vt:i4>0</vt:i4>
      </vt:variant>
      <vt:variant>
        <vt:i4>5</vt:i4>
      </vt:variant>
      <vt:variant>
        <vt:lpwstr>http://sdmx.org/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CL_SEX</dc:title>
  <dc:creator>delcada</dc:creator>
  <cp:lastModifiedBy>BARRACLOUGH David, SDD/SDPS</cp:lastModifiedBy>
  <cp:revision>12</cp:revision>
  <dcterms:created xsi:type="dcterms:W3CDTF">2020-03-25T08:32:00Z</dcterms:created>
  <dcterms:modified xsi:type="dcterms:W3CDTF">2020-04-01T08:25:00Z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0x010100B19E1A0713893144A00CC00F214B71AE</vt:lpwstr>
  </property>
</Properties>
</file>